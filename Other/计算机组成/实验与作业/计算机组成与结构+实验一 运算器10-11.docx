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8A535" w14:textId="77777777" w:rsidR="00A15DF6" w:rsidRDefault="00CA479B">
      <w:pPr>
        <w:jc w:val="center"/>
        <w:rPr>
          <w:rFonts w:ascii="黑体" w:eastAsia="黑体" w:hAnsi="黑体" w:cs="Times New Roman"/>
          <w:b/>
          <w:bCs/>
          <w:sz w:val="44"/>
          <w:szCs w:val="44"/>
        </w:rPr>
      </w:pPr>
      <w:r>
        <w:rPr>
          <w:rFonts w:ascii="黑体" w:eastAsia="黑体" w:hAnsi="黑体" w:cs="Times New Roman" w:hint="eastAsia"/>
          <w:b/>
          <w:bCs/>
          <w:sz w:val="44"/>
          <w:szCs w:val="44"/>
        </w:rPr>
        <w:t>桂林航天工业学院学生实验报告</w:t>
      </w:r>
    </w:p>
    <w:p w14:paraId="3436B4E7" w14:textId="77777777" w:rsidR="00A15DF6" w:rsidRDefault="00CA479B">
      <w:pPr>
        <w:jc w:val="center"/>
        <w:rPr>
          <w:rFonts w:ascii="黑体" w:eastAsia="黑体" w:hAnsi="黑体" w:cs="Times New Roman"/>
          <w:b/>
          <w:bCs/>
          <w:sz w:val="44"/>
          <w:szCs w:val="44"/>
        </w:rPr>
      </w:pPr>
      <w:r>
        <w:rPr>
          <w:rFonts w:ascii="黑体" w:eastAsia="黑体" w:hAnsi="黑体" w:cs="Times New Roman" w:hint="eastAsia"/>
          <w:b/>
          <w:bCs/>
          <w:sz w:val="44"/>
          <w:szCs w:val="44"/>
        </w:rPr>
        <w:t>实验一</w:t>
      </w:r>
    </w:p>
    <w:tbl>
      <w:tblPr>
        <w:tblW w:w="109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3"/>
        <w:gridCol w:w="69"/>
        <w:gridCol w:w="1809"/>
        <w:gridCol w:w="500"/>
        <w:gridCol w:w="1357"/>
        <w:gridCol w:w="1776"/>
        <w:gridCol w:w="1643"/>
        <w:gridCol w:w="1979"/>
      </w:tblGrid>
      <w:tr w:rsidR="00A15DF6" w14:paraId="3020A035" w14:textId="77777777">
        <w:trPr>
          <w:trHeight w:val="539"/>
          <w:jc w:val="center"/>
        </w:trPr>
        <w:tc>
          <w:tcPr>
            <w:tcW w:w="1793" w:type="dxa"/>
            <w:vAlign w:val="center"/>
          </w:tcPr>
          <w:p w14:paraId="31C6C2CF" w14:textId="77777777" w:rsidR="00A15DF6" w:rsidRDefault="00CA479B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课程名称</w:t>
            </w:r>
          </w:p>
        </w:tc>
        <w:tc>
          <w:tcPr>
            <w:tcW w:w="2378" w:type="dxa"/>
            <w:gridSpan w:val="3"/>
            <w:vAlign w:val="center"/>
          </w:tcPr>
          <w:p w14:paraId="312C3E37" w14:textId="77777777" w:rsidR="00A15DF6" w:rsidRDefault="00CA479B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计算机组成与结构</w:t>
            </w:r>
          </w:p>
        </w:tc>
        <w:tc>
          <w:tcPr>
            <w:tcW w:w="2924" w:type="dxa"/>
            <w:gridSpan w:val="2"/>
            <w:vAlign w:val="center"/>
          </w:tcPr>
          <w:p w14:paraId="095B949B" w14:textId="77777777" w:rsidR="00A15DF6" w:rsidRDefault="00CA479B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实验名称</w:t>
            </w:r>
          </w:p>
        </w:tc>
        <w:tc>
          <w:tcPr>
            <w:tcW w:w="3813" w:type="dxa"/>
            <w:gridSpan w:val="2"/>
            <w:vAlign w:val="center"/>
          </w:tcPr>
          <w:p w14:paraId="1960C2DF" w14:textId="77777777" w:rsidR="00A15DF6" w:rsidRDefault="00CA479B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运算器实验（2学时）</w:t>
            </w:r>
          </w:p>
        </w:tc>
      </w:tr>
      <w:tr w:rsidR="00A15DF6" w14:paraId="5E9FD817" w14:textId="77777777">
        <w:trPr>
          <w:trHeight w:val="539"/>
          <w:jc w:val="center"/>
        </w:trPr>
        <w:tc>
          <w:tcPr>
            <w:tcW w:w="4171" w:type="dxa"/>
            <w:gridSpan w:val="4"/>
            <w:vAlign w:val="center"/>
          </w:tcPr>
          <w:p w14:paraId="6EAED7C2" w14:textId="77777777" w:rsidR="00A15DF6" w:rsidRDefault="00CA479B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开课教学单位及实验室</w:t>
            </w:r>
          </w:p>
        </w:tc>
        <w:tc>
          <w:tcPr>
            <w:tcW w:w="2924" w:type="dxa"/>
            <w:gridSpan w:val="2"/>
            <w:vAlign w:val="center"/>
          </w:tcPr>
          <w:p w14:paraId="44982AC2" w14:textId="77777777" w:rsidR="00A15DF6" w:rsidRDefault="00CA479B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计算机科学与工程学院</w:t>
            </w:r>
          </w:p>
        </w:tc>
        <w:tc>
          <w:tcPr>
            <w:tcW w:w="1834" w:type="dxa"/>
            <w:vAlign w:val="center"/>
          </w:tcPr>
          <w:p w14:paraId="1CAD22EE" w14:textId="77777777" w:rsidR="00A15DF6" w:rsidRDefault="00CA479B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实验日期</w:t>
            </w:r>
          </w:p>
        </w:tc>
        <w:tc>
          <w:tcPr>
            <w:tcW w:w="1979" w:type="dxa"/>
            <w:vAlign w:val="center"/>
          </w:tcPr>
          <w:p w14:paraId="3921BEC2" w14:textId="4692AF5B" w:rsidR="00A15DF6" w:rsidRDefault="00B51BC0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ins w:id="0" w:author="Lian Peter" w:date="2024-10-30T21:47:00Z" w16du:dateUtc="2024-10-30T13:47:00Z">
              <w:r>
                <w:rPr>
                  <w:rFonts w:ascii="宋体" w:hAnsi="宋体" w:hint="eastAsia"/>
                  <w:color w:val="000000"/>
                  <w:sz w:val="24"/>
                  <w:szCs w:val="24"/>
                </w:rPr>
                <w:t>2024.10.11</w:t>
              </w:r>
            </w:ins>
          </w:p>
        </w:tc>
      </w:tr>
      <w:tr w:rsidR="00A15DF6" w14:paraId="7AE7A1F6" w14:textId="77777777">
        <w:trPr>
          <w:trHeight w:val="539"/>
          <w:jc w:val="center"/>
        </w:trPr>
        <w:tc>
          <w:tcPr>
            <w:tcW w:w="1862" w:type="dxa"/>
            <w:gridSpan w:val="2"/>
            <w:vAlign w:val="center"/>
          </w:tcPr>
          <w:p w14:paraId="3531CC5D" w14:textId="77777777" w:rsidR="00A15DF6" w:rsidRDefault="00CA479B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学生姓名</w:t>
            </w:r>
          </w:p>
        </w:tc>
        <w:tc>
          <w:tcPr>
            <w:tcW w:w="1809" w:type="dxa"/>
            <w:vAlign w:val="center"/>
          </w:tcPr>
          <w:p w14:paraId="5279D5BD" w14:textId="103AD4A8" w:rsidR="00A15DF6" w:rsidRDefault="000E2ED9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  <w:pPrChange w:id="1" w:author="Lian Peter" w:date="2024-10-11T11:35:00Z" w16du:dateUtc="2024-10-11T03:35:00Z">
                <w:pPr/>
              </w:pPrChange>
            </w:pPr>
            <w:proofErr w:type="gramStart"/>
            <w:ins w:id="2" w:author="Lian Peter" w:date="2024-10-11T11:35:00Z" w16du:dateUtc="2024-10-11T03:35:00Z">
              <w:r>
                <w:rPr>
                  <w:rFonts w:ascii="宋体" w:hAnsi="宋体" w:hint="eastAsia"/>
                  <w:color w:val="000000"/>
                  <w:sz w:val="24"/>
                  <w:szCs w:val="24"/>
                </w:rPr>
                <w:t>廉振威</w:t>
              </w:r>
            </w:ins>
            <w:proofErr w:type="gramEnd"/>
          </w:p>
        </w:tc>
        <w:tc>
          <w:tcPr>
            <w:tcW w:w="1857" w:type="dxa"/>
            <w:gridSpan w:val="2"/>
            <w:vAlign w:val="center"/>
          </w:tcPr>
          <w:p w14:paraId="27099837" w14:textId="77777777" w:rsidR="00A15DF6" w:rsidRDefault="00CA479B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学号</w:t>
            </w:r>
          </w:p>
        </w:tc>
        <w:tc>
          <w:tcPr>
            <w:tcW w:w="1567" w:type="dxa"/>
            <w:vAlign w:val="center"/>
          </w:tcPr>
          <w:p w14:paraId="362146AE" w14:textId="381E9285" w:rsidR="00A15DF6" w:rsidRDefault="00B51BC0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ins w:id="3" w:author="Lian Peter" w:date="2024-10-30T21:47:00Z" w16du:dateUtc="2024-10-30T13:47:00Z">
              <w:r>
                <w:rPr>
                  <w:rFonts w:ascii="宋体" w:hAnsi="宋体" w:hint="eastAsia"/>
                  <w:color w:val="000000"/>
                  <w:sz w:val="24"/>
                  <w:szCs w:val="24"/>
                </w:rPr>
                <w:t>2023070030615</w:t>
              </w:r>
            </w:ins>
          </w:p>
        </w:tc>
        <w:tc>
          <w:tcPr>
            <w:tcW w:w="1834" w:type="dxa"/>
            <w:vAlign w:val="center"/>
          </w:tcPr>
          <w:p w14:paraId="35A14CBD" w14:textId="77777777" w:rsidR="00A15DF6" w:rsidRDefault="00CA479B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专业班级</w:t>
            </w:r>
          </w:p>
        </w:tc>
        <w:tc>
          <w:tcPr>
            <w:tcW w:w="1979" w:type="dxa"/>
            <w:vAlign w:val="center"/>
          </w:tcPr>
          <w:p w14:paraId="0809CC19" w14:textId="0963A04D" w:rsidR="00A15DF6" w:rsidRDefault="00B51BC0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ins w:id="4" w:author="Lian Peter" w:date="2024-10-30T21:47:00Z" w16du:dateUtc="2024-10-30T13:47:00Z">
              <w:r>
                <w:rPr>
                  <w:rFonts w:ascii="宋体" w:hAnsi="宋体" w:hint="eastAsia"/>
                  <w:color w:val="000000"/>
                  <w:sz w:val="24"/>
                  <w:szCs w:val="24"/>
                </w:rPr>
                <w:t>软件工程6班</w:t>
              </w:r>
            </w:ins>
          </w:p>
        </w:tc>
      </w:tr>
      <w:tr w:rsidR="00A15DF6" w14:paraId="29600B5E" w14:textId="77777777">
        <w:trPr>
          <w:trHeight w:val="539"/>
          <w:jc w:val="center"/>
        </w:trPr>
        <w:tc>
          <w:tcPr>
            <w:tcW w:w="4171" w:type="dxa"/>
            <w:gridSpan w:val="4"/>
            <w:vAlign w:val="center"/>
          </w:tcPr>
          <w:p w14:paraId="233D5421" w14:textId="77777777" w:rsidR="00A15DF6" w:rsidRDefault="00CA479B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指导教师</w:t>
            </w:r>
          </w:p>
        </w:tc>
        <w:tc>
          <w:tcPr>
            <w:tcW w:w="2924" w:type="dxa"/>
            <w:gridSpan w:val="2"/>
            <w:vAlign w:val="center"/>
          </w:tcPr>
          <w:p w14:paraId="02D12FE9" w14:textId="77777777" w:rsidR="00A15DF6" w:rsidRDefault="00A15DF6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834" w:type="dxa"/>
            <w:vAlign w:val="center"/>
          </w:tcPr>
          <w:p w14:paraId="2E27C0C8" w14:textId="77777777" w:rsidR="00A15DF6" w:rsidRDefault="00CA479B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实验成绩</w:t>
            </w:r>
          </w:p>
        </w:tc>
        <w:tc>
          <w:tcPr>
            <w:tcW w:w="1979" w:type="dxa"/>
            <w:vAlign w:val="center"/>
          </w:tcPr>
          <w:p w14:paraId="461B88E8" w14:textId="77777777" w:rsidR="00A15DF6" w:rsidRDefault="00A15DF6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A15DF6" w14:paraId="03C8AF29" w14:textId="77777777">
        <w:trPr>
          <w:jc w:val="center"/>
        </w:trPr>
        <w:tc>
          <w:tcPr>
            <w:tcW w:w="4171" w:type="dxa"/>
            <w:gridSpan w:val="4"/>
            <w:vAlign w:val="center"/>
          </w:tcPr>
          <w:p w14:paraId="64A0DBE1" w14:textId="77777777" w:rsidR="00A15DF6" w:rsidRDefault="00CA479B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实验目的</w:t>
            </w:r>
          </w:p>
        </w:tc>
        <w:tc>
          <w:tcPr>
            <w:tcW w:w="6737" w:type="dxa"/>
            <w:gridSpan w:val="4"/>
            <w:vAlign w:val="center"/>
          </w:tcPr>
          <w:p w14:paraId="0A203290" w14:textId="77777777" w:rsidR="00A15DF6" w:rsidRDefault="00CA479B">
            <w:pPr>
              <w:pStyle w:val="a7"/>
              <w:numPr>
                <w:ilvl w:val="0"/>
                <w:numId w:val="4"/>
              </w:numPr>
              <w:tabs>
                <w:tab w:val="left" w:pos="420"/>
                <w:tab w:val="left" w:pos="720"/>
              </w:tabs>
              <w:ind w:firstLineChars="0"/>
              <w:rPr>
                <w:rFonts w:ascii="宋体" w:eastAsia="宋体" w:hAnsi="宋体" w:cs="Times New Roman"/>
                <w:b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Cs w:val="24"/>
              </w:rPr>
              <w:t>掌握算术逻辑运算单元的工作原理。</w:t>
            </w:r>
          </w:p>
          <w:p w14:paraId="10408067" w14:textId="77777777" w:rsidR="00A15DF6" w:rsidRDefault="00CA479B">
            <w:pPr>
              <w:pStyle w:val="a7"/>
              <w:numPr>
                <w:ilvl w:val="0"/>
                <w:numId w:val="4"/>
              </w:numPr>
              <w:tabs>
                <w:tab w:val="left" w:pos="420"/>
                <w:tab w:val="left" w:pos="720"/>
              </w:tabs>
              <w:ind w:firstLineChars="0"/>
              <w:rPr>
                <w:rFonts w:ascii="宋体" w:eastAsia="宋体" w:hAnsi="宋体" w:cs="Times New Roman"/>
                <w:b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Cs w:val="24"/>
              </w:rPr>
              <w:t>熟悉简单运算器的电路组成。</w:t>
            </w:r>
          </w:p>
          <w:p w14:paraId="158AAAD7" w14:textId="77777777" w:rsidR="00A15DF6" w:rsidRDefault="00CA479B">
            <w:pPr>
              <w:pStyle w:val="a7"/>
              <w:numPr>
                <w:ilvl w:val="0"/>
                <w:numId w:val="4"/>
              </w:numPr>
              <w:tabs>
                <w:tab w:val="left" w:pos="420"/>
                <w:tab w:val="left" w:pos="720"/>
              </w:tabs>
              <w:ind w:firstLineChars="0"/>
              <w:rPr>
                <w:rFonts w:ascii="宋体" w:eastAsia="宋体" w:hAnsi="宋体" w:cs="Times New Roman"/>
                <w:b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Cs w:val="24"/>
              </w:rPr>
              <w:t>熟悉 4 位运算功能发生器（74LS181）的算术、逻辑运算功能。</w:t>
            </w:r>
          </w:p>
        </w:tc>
      </w:tr>
      <w:tr w:rsidR="00A15DF6" w14:paraId="7E4A70D9" w14:textId="77777777">
        <w:trPr>
          <w:jc w:val="center"/>
        </w:trPr>
        <w:tc>
          <w:tcPr>
            <w:tcW w:w="4171" w:type="dxa"/>
            <w:gridSpan w:val="4"/>
            <w:vAlign w:val="center"/>
          </w:tcPr>
          <w:p w14:paraId="44F45C16" w14:textId="77777777" w:rsidR="00A15DF6" w:rsidRDefault="00CA479B">
            <w:pPr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实验要求</w:t>
            </w:r>
          </w:p>
        </w:tc>
        <w:tc>
          <w:tcPr>
            <w:tcW w:w="6737" w:type="dxa"/>
            <w:gridSpan w:val="4"/>
            <w:vAlign w:val="center"/>
          </w:tcPr>
          <w:p w14:paraId="6D7D8790" w14:textId="77777777" w:rsidR="00A15DF6" w:rsidRDefault="00CA479B">
            <w:pPr>
              <w:pStyle w:val="a7"/>
              <w:numPr>
                <w:ilvl w:val="0"/>
                <w:numId w:val="5"/>
              </w:numPr>
              <w:tabs>
                <w:tab w:val="left" w:pos="420"/>
                <w:tab w:val="left" w:pos="720"/>
              </w:tabs>
              <w:ind w:firstLineChars="0"/>
              <w:rPr>
                <w:rFonts w:ascii="宋体" w:eastAsia="宋体" w:hAnsi="宋体" w:cs="Times New Roman"/>
                <w:b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Cs w:val="24"/>
              </w:rPr>
              <w:t>做好实验预习，看懂电路图，熟悉实验中所用芯片各引脚的功能和连接方法。</w:t>
            </w:r>
          </w:p>
          <w:p w14:paraId="03C69BC6" w14:textId="77777777" w:rsidR="00A15DF6" w:rsidRDefault="00CA479B">
            <w:pPr>
              <w:pStyle w:val="a7"/>
              <w:numPr>
                <w:ilvl w:val="0"/>
                <w:numId w:val="5"/>
              </w:numPr>
              <w:tabs>
                <w:tab w:val="left" w:pos="420"/>
                <w:tab w:val="left" w:pos="720"/>
              </w:tabs>
              <w:ind w:firstLineChars="0"/>
              <w:rPr>
                <w:rFonts w:ascii="宋体" w:eastAsia="宋体" w:hAnsi="宋体" w:cs="Times New Roman"/>
                <w:b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Cs w:val="24"/>
              </w:rPr>
              <w:t>按照实验内容与步骤的要求，认真仔细地完成实验。</w:t>
            </w:r>
          </w:p>
          <w:p w14:paraId="7552A32A" w14:textId="77777777" w:rsidR="00A15DF6" w:rsidRDefault="00CA479B">
            <w:pPr>
              <w:pStyle w:val="a7"/>
              <w:numPr>
                <w:ilvl w:val="0"/>
                <w:numId w:val="5"/>
              </w:numPr>
              <w:tabs>
                <w:tab w:val="left" w:pos="420"/>
                <w:tab w:val="left" w:pos="720"/>
              </w:tabs>
              <w:ind w:firstLineChars="0"/>
              <w:rPr>
                <w:rFonts w:ascii="宋体" w:eastAsia="宋体" w:hAnsi="宋体" w:cs="Times New Roman"/>
                <w:b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Cs w:val="24"/>
              </w:rPr>
              <w:t>写出实验报告。</w:t>
            </w:r>
          </w:p>
        </w:tc>
      </w:tr>
      <w:tr w:rsidR="00A15DF6" w14:paraId="18B742B8" w14:textId="77777777">
        <w:trPr>
          <w:jc w:val="center"/>
        </w:trPr>
        <w:tc>
          <w:tcPr>
            <w:tcW w:w="10908" w:type="dxa"/>
            <w:gridSpan w:val="8"/>
            <w:vAlign w:val="center"/>
          </w:tcPr>
          <w:p w14:paraId="08D838EF" w14:textId="77777777" w:rsidR="00A15DF6" w:rsidRDefault="00CA479B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一、实验电路</w:t>
            </w:r>
          </w:p>
          <w:p w14:paraId="6A0CE54A" w14:textId="77777777" w:rsidR="00A15DF6" w:rsidRDefault="00CA479B" w:rsidP="00B673C7">
            <w:pPr>
              <w:numPr>
                <w:ilvl w:val="0"/>
                <w:numId w:val="9"/>
              </w:numPr>
              <w:ind w:left="420" w:hanging="4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功能器件</w:t>
            </w:r>
          </w:p>
          <w:tbl>
            <w:tblPr>
              <w:tblStyle w:val="a5"/>
              <w:tblW w:w="8522" w:type="dxa"/>
              <w:tblInd w:w="0" w:type="dxa"/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239"/>
              <w:gridCol w:w="2160"/>
              <w:gridCol w:w="5123"/>
            </w:tblGrid>
            <w:tr w:rsidR="00A15DF6" w14:paraId="64FC18D7" w14:textId="77777777">
              <w:tc>
                <w:tcPr>
                  <w:tcW w:w="1239" w:type="dxa"/>
                </w:tcPr>
                <w:p w14:paraId="0BC53821" w14:textId="77777777" w:rsidR="00A15DF6" w:rsidRDefault="00CA479B">
                  <w:r>
                    <w:rPr>
                      <w:rFonts w:hint="eastAsia"/>
                    </w:rPr>
                    <w:t xml:space="preserve">74LS181 </w:t>
                  </w:r>
                </w:p>
              </w:tc>
              <w:tc>
                <w:tcPr>
                  <w:tcW w:w="2160" w:type="dxa"/>
                </w:tcPr>
                <w:p w14:paraId="28070136" w14:textId="77777777" w:rsidR="00A15DF6" w:rsidRDefault="00CA479B"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位运算器</w:t>
                  </w:r>
                </w:p>
              </w:tc>
              <w:tc>
                <w:tcPr>
                  <w:tcW w:w="5123" w:type="dxa"/>
                </w:tcPr>
                <w:p w14:paraId="2FC64970" w14:textId="77777777" w:rsidR="00A15DF6" w:rsidRDefault="00CA479B">
                  <w:r>
                    <w:rPr>
                      <w:noProof/>
                    </w:rPr>
                    <w:drawing>
                      <wp:inline distT="0" distB="0" distL="114300" distR="114300" wp14:anchorId="6536F5E6" wp14:editId="0884608F">
                        <wp:extent cx="2129790" cy="688340"/>
                        <wp:effectExtent l="0" t="0" r="3810" b="1016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图片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29790" cy="688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15DF6" w14:paraId="4F530097" w14:textId="77777777">
              <w:tc>
                <w:tcPr>
                  <w:tcW w:w="1239" w:type="dxa"/>
                </w:tcPr>
                <w:p w14:paraId="3651D110" w14:textId="77777777" w:rsidR="00A15DF6" w:rsidRDefault="00CA479B">
                  <w:r>
                    <w:t>74LS245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c>
              <w:tc>
                <w:tcPr>
                  <w:tcW w:w="2160" w:type="dxa"/>
                </w:tcPr>
                <w:p w14:paraId="7BCE2E4C" w14:textId="77777777" w:rsidR="00A15DF6" w:rsidRDefault="00CA479B">
                  <w:r>
                    <w:rPr>
                      <w:rFonts w:hint="eastAsia"/>
                    </w:rPr>
                    <w:t>8</w:t>
                  </w:r>
                  <w:r>
                    <w:rPr>
                      <w:rFonts w:hint="eastAsia"/>
                    </w:rPr>
                    <w:t>位三态门</w:t>
                  </w:r>
                </w:p>
              </w:tc>
              <w:tc>
                <w:tcPr>
                  <w:tcW w:w="5123" w:type="dxa"/>
                </w:tcPr>
                <w:p w14:paraId="2FD3117F" w14:textId="77777777" w:rsidR="00A15DF6" w:rsidRDefault="00CA479B">
                  <w:r>
                    <w:rPr>
                      <w:noProof/>
                    </w:rPr>
                    <w:drawing>
                      <wp:inline distT="0" distB="0" distL="114300" distR="114300" wp14:anchorId="597905EB" wp14:editId="12E4FC83">
                        <wp:extent cx="1664335" cy="616585"/>
                        <wp:effectExtent l="0" t="0" r="12065" b="5715"/>
                        <wp:docPr id="7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图片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64335" cy="616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15DF6" w14:paraId="21C897F4" w14:textId="77777777">
              <w:tc>
                <w:tcPr>
                  <w:tcW w:w="1239" w:type="dxa"/>
                </w:tcPr>
                <w:p w14:paraId="3E4A7753" w14:textId="77777777" w:rsidR="00A15DF6" w:rsidRDefault="00CA479B">
                  <w:r>
                    <w:t>74LS273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c>
              <w:tc>
                <w:tcPr>
                  <w:tcW w:w="2160" w:type="dxa"/>
                </w:tcPr>
                <w:p w14:paraId="49D07628" w14:textId="77777777" w:rsidR="00A15DF6" w:rsidRDefault="00CA479B">
                  <w:r>
                    <w:rPr>
                      <w:rFonts w:hint="eastAsia"/>
                    </w:rPr>
                    <w:t>8</w:t>
                  </w:r>
                  <w:r>
                    <w:rPr>
                      <w:rFonts w:hint="eastAsia"/>
                    </w:rPr>
                    <w:t>位锁存器</w:t>
                  </w:r>
                </w:p>
              </w:tc>
              <w:tc>
                <w:tcPr>
                  <w:tcW w:w="5123" w:type="dxa"/>
                </w:tcPr>
                <w:p w14:paraId="5D51AF8D" w14:textId="77777777" w:rsidR="00A15DF6" w:rsidRDefault="00CA479B">
                  <w:r>
                    <w:rPr>
                      <w:noProof/>
                    </w:rPr>
                    <w:drawing>
                      <wp:inline distT="0" distB="0" distL="114300" distR="114300" wp14:anchorId="75B7F5E5" wp14:editId="2D6136E6">
                        <wp:extent cx="1666240" cy="629920"/>
                        <wp:effectExtent l="0" t="0" r="10160" b="5080"/>
                        <wp:docPr id="8" name="图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图片 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66240" cy="629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15DF6" w14:paraId="1B27C678" w14:textId="77777777">
              <w:tc>
                <w:tcPr>
                  <w:tcW w:w="1239" w:type="dxa"/>
                </w:tcPr>
                <w:p w14:paraId="277A3C6A" w14:textId="77777777" w:rsidR="00A15DF6" w:rsidRDefault="00CA479B">
                  <w:r>
                    <w:rPr>
                      <w:rFonts w:hint="eastAsia"/>
                    </w:rPr>
                    <w:t>Switch</w:t>
                  </w:r>
                </w:p>
              </w:tc>
              <w:tc>
                <w:tcPr>
                  <w:tcW w:w="2160" w:type="dxa"/>
                </w:tcPr>
                <w:p w14:paraId="176C8102" w14:textId="77777777" w:rsidR="00A15DF6" w:rsidRDefault="00CA479B">
                  <w:r>
                    <w:rPr>
                      <w:rFonts w:hint="eastAsia"/>
                    </w:rPr>
                    <w:t>开关</w:t>
                  </w:r>
                </w:p>
              </w:tc>
              <w:tc>
                <w:tcPr>
                  <w:tcW w:w="5123" w:type="dxa"/>
                </w:tcPr>
                <w:p w14:paraId="389DDCAE" w14:textId="77777777" w:rsidR="00A15DF6" w:rsidRDefault="00CA479B">
                  <w:r>
                    <w:rPr>
                      <w:noProof/>
                    </w:rPr>
                    <w:drawing>
                      <wp:inline distT="0" distB="0" distL="114300" distR="114300" wp14:anchorId="0583CDD4" wp14:editId="2C7C014E">
                        <wp:extent cx="304800" cy="485775"/>
                        <wp:effectExtent l="0" t="0" r="0" b="9525"/>
                        <wp:docPr id="9" name="图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图片 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15DF6" w14:paraId="488019CD" w14:textId="77777777">
              <w:tc>
                <w:tcPr>
                  <w:tcW w:w="1239" w:type="dxa"/>
                </w:tcPr>
                <w:p w14:paraId="5FF5B977" w14:textId="77777777" w:rsidR="00A15DF6" w:rsidRDefault="00CA479B">
                  <w:r>
                    <w:rPr>
                      <w:rFonts w:hint="eastAsia"/>
                    </w:rPr>
                    <w:t>Led</w:t>
                  </w:r>
                </w:p>
              </w:tc>
              <w:tc>
                <w:tcPr>
                  <w:tcW w:w="2160" w:type="dxa"/>
                </w:tcPr>
                <w:p w14:paraId="70D8FC32" w14:textId="77777777" w:rsidR="00A15DF6" w:rsidRDefault="00CA479B">
                  <w:r>
                    <w:rPr>
                      <w:rFonts w:hint="eastAsia"/>
                    </w:rPr>
                    <w:t>指示灯</w:t>
                  </w:r>
                </w:p>
              </w:tc>
              <w:tc>
                <w:tcPr>
                  <w:tcW w:w="5123" w:type="dxa"/>
                </w:tcPr>
                <w:p w14:paraId="4F4FEE91" w14:textId="77777777" w:rsidR="00A15DF6" w:rsidRDefault="00CA479B">
                  <w:r>
                    <w:rPr>
                      <w:noProof/>
                    </w:rPr>
                    <w:drawing>
                      <wp:inline distT="0" distB="0" distL="114300" distR="114300" wp14:anchorId="2C4AC529" wp14:editId="4B7A75BC">
                        <wp:extent cx="257175" cy="361950"/>
                        <wp:effectExtent l="0" t="0" r="9525" b="6350"/>
                        <wp:docPr id="10" name="图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图片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17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15DF6" w14:paraId="0FC67F9D" w14:textId="77777777">
              <w:tc>
                <w:tcPr>
                  <w:tcW w:w="1239" w:type="dxa"/>
                </w:tcPr>
                <w:p w14:paraId="756AA13D" w14:textId="77777777" w:rsidR="00A15DF6" w:rsidRDefault="00CA479B">
                  <w:proofErr w:type="spellStart"/>
                  <w:r>
                    <w:rPr>
                      <w:rFonts w:hint="eastAsia"/>
                    </w:rPr>
                    <w:t>SinglePulse</w:t>
                  </w:r>
                  <w:proofErr w:type="spellEnd"/>
                </w:p>
              </w:tc>
              <w:tc>
                <w:tcPr>
                  <w:tcW w:w="2160" w:type="dxa"/>
                </w:tcPr>
                <w:p w14:paraId="16B8A436" w14:textId="77777777" w:rsidR="00A15DF6" w:rsidRDefault="00CA479B">
                  <w:r>
                    <w:rPr>
                      <w:rFonts w:hint="eastAsia"/>
                    </w:rPr>
                    <w:t>单脉冲发生器</w:t>
                  </w:r>
                </w:p>
              </w:tc>
              <w:tc>
                <w:tcPr>
                  <w:tcW w:w="5123" w:type="dxa"/>
                </w:tcPr>
                <w:p w14:paraId="4480799E" w14:textId="77777777" w:rsidR="00A15DF6" w:rsidRDefault="00CA479B">
                  <w:r>
                    <w:rPr>
                      <w:noProof/>
                    </w:rPr>
                    <w:drawing>
                      <wp:inline distT="0" distB="0" distL="114300" distR="114300" wp14:anchorId="34037DD9" wp14:editId="04FFAB6D">
                        <wp:extent cx="295275" cy="485775"/>
                        <wp:effectExtent l="0" t="0" r="9525" b="9525"/>
                        <wp:docPr id="11" name="图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图片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5275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D1A5C03" w14:textId="77777777" w:rsidR="00A15DF6" w:rsidRDefault="00A15DF6">
            <w:pPr>
              <w:rPr>
                <w:rFonts w:ascii="宋体" w:eastAsia="宋体" w:hAnsi="宋体" w:cs="Times New Roman"/>
                <w:szCs w:val="21"/>
              </w:rPr>
            </w:pPr>
          </w:p>
          <w:p w14:paraId="0748BEDA" w14:textId="77777777" w:rsidR="00A15DF6" w:rsidRDefault="00A15DF6">
            <w:pPr>
              <w:rPr>
                <w:rFonts w:ascii="宋体" w:eastAsia="宋体" w:hAnsi="宋体" w:cs="Times New Roman"/>
                <w:szCs w:val="21"/>
              </w:rPr>
            </w:pPr>
          </w:p>
          <w:p w14:paraId="0CCE69EB" w14:textId="77777777" w:rsidR="00A15DF6" w:rsidRDefault="00CA479B">
            <w:pPr>
              <w:spacing w:line="36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本实验用到的主要数字功能器件有： 4 位算术逻辑运算单元 74LS181， 8 位数据锁存器74LS273，三态输出的 8 </w:t>
            </w:r>
            <w:r>
              <w:rPr>
                <w:rFonts w:ascii="宋体" w:eastAsia="宋体" w:hAnsi="宋体" w:cs="Times New Roman" w:hint="eastAsia"/>
                <w:szCs w:val="21"/>
              </w:rPr>
              <w:lastRenderedPageBreak/>
              <w:t>组总线收发器 74LS245，单脉冲、开关、数据显示灯等。</w:t>
            </w:r>
          </w:p>
          <w:p w14:paraId="65C2231A" w14:textId="77777777" w:rsidR="00A15DF6" w:rsidRDefault="00CA479B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/>
                <w:noProof/>
              </w:rPr>
              <mc:AlternateContent>
                <mc:Choice Requires="wpc">
                  <w:drawing>
                    <wp:inline distT="0" distB="0" distL="114300" distR="114300" wp14:anchorId="5F6033E9" wp14:editId="08B45E25">
                      <wp:extent cx="6619875" cy="4871720"/>
                      <wp:effectExtent l="0" t="0" r="0" b="0"/>
                      <wp:docPr id="165" name="画布 165"/>
                      <wp:cNvGraphicFramePr/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pic:pic xmlns:pic="http://schemas.openxmlformats.org/drawingml/2006/picture">
                              <pic:nvPicPr>
                                <pic:cNvPr id="166" name="图片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3425" y="190500"/>
                                  <a:ext cx="5079365" cy="4374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67" name="文本框 8"/>
                              <wps:cNvSpPr txBox="1"/>
                              <wps:spPr>
                                <a:xfrm>
                                  <a:off x="342900" y="2019300"/>
                                  <a:ext cx="971550" cy="353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6C09BF0" w14:textId="77777777" w:rsidR="00A15DF6" w:rsidRDefault="00CA479B">
                                    <w:pPr>
                                      <w:jc w:val="center"/>
                                      <w:rPr>
                                        <w:rFonts w:ascii="Calibri" w:eastAsia="宋体" w:hAnsi="Calibri" w:cs="Times New Roman"/>
                                        <w:color w:val="366091"/>
                                        <w:sz w:val="18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Calibri" w:eastAsia="宋体" w:hAnsi="Calibri" w:cs="Times New Roman" w:hint="eastAsia"/>
                                        <w:color w:val="366091"/>
                                        <w:sz w:val="18"/>
                                        <w:szCs w:val="21"/>
                                      </w:rPr>
                                      <w:t>算术</w:t>
                                    </w:r>
                                    <w:r>
                                      <w:rPr>
                                        <w:rFonts w:ascii="Calibri" w:eastAsia="宋体" w:hAnsi="Calibri" w:cs="Times New Roman" w:hint="eastAsia"/>
                                        <w:color w:val="366091"/>
                                        <w:sz w:val="18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Calibri" w:eastAsia="宋体" w:hAnsi="Calibri" w:cs="Times New Roman" w:hint="eastAsia"/>
                                        <w:color w:val="366091"/>
                                        <w:sz w:val="18"/>
                                        <w:szCs w:val="21"/>
                                      </w:rPr>
                                      <w:t>逻辑切换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68" name="文本框 9"/>
                              <wps:cNvSpPr txBox="1"/>
                              <wps:spPr>
                                <a:xfrm>
                                  <a:off x="276225" y="1019175"/>
                                  <a:ext cx="1152525" cy="353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C8D1FD7" w14:textId="77777777" w:rsidR="00A15DF6" w:rsidRDefault="00CA479B">
                                    <w:pPr>
                                      <w:jc w:val="center"/>
                                      <w:rPr>
                                        <w:rFonts w:ascii="Calibri" w:eastAsia="宋体" w:hAnsi="Calibri" w:cs="Times New Roman"/>
                                        <w:color w:val="366091"/>
                                        <w:sz w:val="18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Calibri" w:eastAsia="宋体" w:hAnsi="Calibri" w:cs="Times New Roman" w:hint="eastAsia"/>
                                        <w:color w:val="366091"/>
                                        <w:sz w:val="18"/>
                                        <w:szCs w:val="21"/>
                                      </w:rPr>
                                      <w:t>具体算式切换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69" name="文本框 10"/>
                              <wps:cNvSpPr txBox="1"/>
                              <wps:spPr>
                                <a:xfrm>
                                  <a:off x="447675" y="3028950"/>
                                  <a:ext cx="971550" cy="353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64DDF05" w14:textId="77777777" w:rsidR="00A15DF6" w:rsidRDefault="00CA479B">
                                    <w:pPr>
                                      <w:jc w:val="center"/>
                                      <w:rPr>
                                        <w:rFonts w:ascii="Calibri" w:eastAsia="宋体" w:hAnsi="Calibri" w:cs="Times New Roman"/>
                                        <w:color w:val="366091"/>
                                        <w:sz w:val="18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Calibri" w:eastAsia="宋体" w:hAnsi="Calibri" w:cs="Times New Roman" w:hint="eastAsia"/>
                                        <w:color w:val="366091"/>
                                        <w:sz w:val="18"/>
                                        <w:szCs w:val="21"/>
                                      </w:rPr>
                                      <w:t>锁存触发脉冲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70" name="文本框 11"/>
                              <wps:cNvSpPr txBox="1"/>
                              <wps:spPr>
                                <a:xfrm>
                                  <a:off x="5429250" y="3019425"/>
                                  <a:ext cx="971550" cy="353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B3CBCF" w14:textId="77777777" w:rsidR="00A15DF6" w:rsidRDefault="00CA479B">
                                    <w:pPr>
                                      <w:jc w:val="center"/>
                                      <w:rPr>
                                        <w:rFonts w:ascii="Calibri" w:eastAsia="宋体" w:hAnsi="Calibri" w:cs="Times New Roman"/>
                                        <w:color w:val="366091"/>
                                        <w:sz w:val="18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Calibri" w:eastAsia="宋体" w:hAnsi="Calibri" w:cs="Times New Roman" w:hint="eastAsia"/>
                                        <w:color w:val="366091"/>
                                        <w:sz w:val="18"/>
                                        <w:szCs w:val="21"/>
                                      </w:rPr>
                                      <w:t>锁存触发脉冲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" name="文本框 12"/>
                              <wps:cNvSpPr txBox="1"/>
                              <wps:spPr>
                                <a:xfrm>
                                  <a:off x="1391285" y="895350"/>
                                  <a:ext cx="1113790" cy="353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0F056F9" w14:textId="77777777" w:rsidR="00A15DF6" w:rsidRDefault="00CA479B">
                                    <w:pPr>
                                      <w:jc w:val="center"/>
                                      <w:rPr>
                                        <w:rFonts w:ascii="Calibri" w:eastAsia="宋体" w:hAnsi="Calibri" w:cs="Times New Roman"/>
                                        <w:color w:val="366091"/>
                                        <w:sz w:val="18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Calibri" w:eastAsia="宋体" w:hAnsi="Calibri" w:cs="Times New Roman" w:hint="eastAsia"/>
                                        <w:color w:val="366091"/>
                                        <w:sz w:val="18"/>
                                        <w:szCs w:val="21"/>
                                      </w:rPr>
                                      <w:t>-Cn+4:</w:t>
                                    </w:r>
                                    <w:r>
                                      <w:rPr>
                                        <w:rFonts w:ascii="Calibri" w:eastAsia="宋体" w:hAnsi="Calibri" w:cs="Times New Roman" w:hint="eastAsia"/>
                                        <w:color w:val="366091"/>
                                        <w:sz w:val="18"/>
                                        <w:szCs w:val="21"/>
                                      </w:rPr>
                                      <w:t>向上进位输出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71" name="文本框 13"/>
                              <wps:cNvSpPr txBox="1"/>
                              <wps:spPr>
                                <a:xfrm>
                                  <a:off x="5267960" y="1152525"/>
                                  <a:ext cx="1113790" cy="353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582747C" w14:textId="77777777" w:rsidR="00A15DF6" w:rsidRDefault="00CA479B">
                                    <w:pPr>
                                      <w:jc w:val="center"/>
                                      <w:rPr>
                                        <w:rFonts w:ascii="Calibri" w:eastAsia="宋体" w:hAnsi="Calibri" w:cs="Times New Roman"/>
                                        <w:color w:val="366091"/>
                                        <w:sz w:val="18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Calibri" w:eastAsia="宋体" w:hAnsi="Calibri" w:cs="Times New Roman" w:hint="eastAsia"/>
                                        <w:color w:val="366091"/>
                                        <w:sz w:val="18"/>
                                        <w:szCs w:val="21"/>
                                      </w:rPr>
                                      <w:t>下方进位输入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72" name="文本框 16"/>
                              <wps:cNvSpPr txBox="1"/>
                              <wps:spPr>
                                <a:xfrm>
                                  <a:off x="1619250" y="361950"/>
                                  <a:ext cx="1152525" cy="353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2ECF2F3" w14:textId="77777777" w:rsidR="00A15DF6" w:rsidRDefault="00CA479B">
                                    <w:pPr>
                                      <w:jc w:val="center"/>
                                      <w:rPr>
                                        <w:rFonts w:ascii="Calibri" w:eastAsia="宋体" w:hAnsi="Calibri" w:cs="Times New Roman"/>
                                        <w:color w:val="366091"/>
                                        <w:sz w:val="18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Calibri" w:eastAsia="宋体" w:hAnsi="Calibri" w:cs="Times New Roman" w:hint="eastAsia"/>
                                        <w:color w:val="366091"/>
                                        <w:sz w:val="18"/>
                                        <w:szCs w:val="21"/>
                                      </w:rPr>
                                      <w:t>三态门使能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73" name="文本框 17"/>
                              <wps:cNvSpPr txBox="1"/>
                              <wps:spPr>
                                <a:xfrm>
                                  <a:off x="1733550" y="3971925"/>
                                  <a:ext cx="1152525" cy="353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4D82E4" w14:textId="77777777" w:rsidR="00A15DF6" w:rsidRDefault="00CA479B">
                                    <w:pPr>
                                      <w:jc w:val="center"/>
                                      <w:rPr>
                                        <w:rFonts w:ascii="Calibri" w:eastAsia="宋体" w:hAnsi="Calibri" w:cs="Times New Roman"/>
                                        <w:color w:val="366091"/>
                                        <w:sz w:val="18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Calibri" w:eastAsia="宋体" w:hAnsi="Calibri" w:cs="Times New Roman" w:hint="eastAsia"/>
                                        <w:color w:val="366091"/>
                                        <w:sz w:val="18"/>
                                        <w:szCs w:val="21"/>
                                      </w:rPr>
                                      <w:t>三态门使能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F6033E9" id="画布 165" o:spid="_x0000_s1026" editas="canvas" style="width:521.25pt;height:383.6pt;mso-position-horizontal-relative:char;mso-position-vertical-relative:line" coordsize="66198,48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66198;height:48717;visibility:visible;mso-wrap-style:square">
                        <v:fill o:detectmouseclick="t"/>
                        <v:path o:connecttype="none"/>
                      </v:shape>
                      <v:shape id="图片 1" o:spid="_x0000_s1028" type="#_x0000_t75" style="position:absolute;left:7334;top:1905;width:50793;height:43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">
                        <v:imagedata r:id="rId15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8" o:spid="_x0000_s1029" type="#_x0000_t202" style="position:absolute;left:3429;top:20193;width:9715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" filled="f" stroked="f" strokeweight=".5pt">
                        <v:textbox inset="0,0,0,0">
                          <w:txbxContent>
                            <w:p w14:paraId="06C09BF0" w14:textId="77777777" w:rsidR="00A15DF6" w:rsidRDefault="00CA479B">
                              <w:pPr>
                                <w:jc w:val="center"/>
                                <w:rPr>
                                  <w:rFonts w:ascii="Calibri" w:eastAsia="宋体" w:hAnsi="Calibri" w:cs="Times New Roman"/>
                                  <w:color w:val="366091"/>
                                  <w:sz w:val="18"/>
                                  <w:szCs w:val="21"/>
                                </w:rPr>
                              </w:pPr>
                              <w:r>
                                <w:rPr>
                                  <w:rFonts w:ascii="Calibri" w:eastAsia="宋体" w:hAnsi="Calibri" w:cs="Times New Roman" w:hint="eastAsia"/>
                                  <w:color w:val="366091"/>
                                  <w:sz w:val="18"/>
                                  <w:szCs w:val="21"/>
                                </w:rPr>
                                <w:t>算术</w:t>
                              </w:r>
                              <w:r>
                                <w:rPr>
                                  <w:rFonts w:ascii="Calibri" w:eastAsia="宋体" w:hAnsi="Calibri" w:cs="Times New Roman" w:hint="eastAsia"/>
                                  <w:color w:val="366091"/>
                                  <w:sz w:val="18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Calibri" w:eastAsia="宋体" w:hAnsi="Calibri" w:cs="Times New Roman" w:hint="eastAsia"/>
                                  <w:color w:val="366091"/>
                                  <w:sz w:val="18"/>
                                  <w:szCs w:val="21"/>
                                </w:rPr>
                                <w:t>逻辑切换</w:t>
                              </w:r>
                            </w:p>
                          </w:txbxContent>
                        </v:textbox>
                      </v:shape>
                      <v:shape id="文本框 9" o:spid="_x0000_s1030" type="#_x0000_t202" style="position:absolute;left:2762;top:10191;width:1152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" filled="f" stroked="f" strokeweight=".5pt">
                        <v:textbox inset="0,0,0,0">
                          <w:txbxContent>
                            <w:p w14:paraId="5C8D1FD7" w14:textId="77777777" w:rsidR="00A15DF6" w:rsidRDefault="00CA479B">
                              <w:pPr>
                                <w:jc w:val="center"/>
                                <w:rPr>
                                  <w:rFonts w:ascii="Calibri" w:eastAsia="宋体" w:hAnsi="Calibri" w:cs="Times New Roman"/>
                                  <w:color w:val="366091"/>
                                  <w:sz w:val="18"/>
                                  <w:szCs w:val="21"/>
                                </w:rPr>
                              </w:pPr>
                              <w:r>
                                <w:rPr>
                                  <w:rFonts w:ascii="Calibri" w:eastAsia="宋体" w:hAnsi="Calibri" w:cs="Times New Roman" w:hint="eastAsia"/>
                                  <w:color w:val="366091"/>
                                  <w:sz w:val="18"/>
                                  <w:szCs w:val="21"/>
                                </w:rPr>
                                <w:t>具体算式切换</w:t>
                              </w:r>
                            </w:p>
                          </w:txbxContent>
                        </v:textbox>
                      </v:shape>
                      <v:shape id="文本框 10" o:spid="_x0000_s1031" type="#_x0000_t202" style="position:absolute;left:4476;top:30289;width:9716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" filled="f" stroked="f" strokeweight=".5pt">
                        <v:textbox inset="0,0,0,0">
                          <w:txbxContent>
                            <w:p w14:paraId="264DDF05" w14:textId="77777777" w:rsidR="00A15DF6" w:rsidRDefault="00CA479B">
                              <w:pPr>
                                <w:jc w:val="center"/>
                                <w:rPr>
                                  <w:rFonts w:ascii="Calibri" w:eastAsia="宋体" w:hAnsi="Calibri" w:cs="Times New Roman"/>
                                  <w:color w:val="366091"/>
                                  <w:sz w:val="18"/>
                                  <w:szCs w:val="21"/>
                                </w:rPr>
                              </w:pPr>
                              <w:r>
                                <w:rPr>
                                  <w:rFonts w:ascii="Calibri" w:eastAsia="宋体" w:hAnsi="Calibri" w:cs="Times New Roman" w:hint="eastAsia"/>
                                  <w:color w:val="366091"/>
                                  <w:sz w:val="18"/>
                                  <w:szCs w:val="21"/>
                                </w:rPr>
                                <w:t>锁存触发脉冲</w:t>
                              </w:r>
                            </w:p>
                          </w:txbxContent>
                        </v:textbox>
                      </v:shape>
                      <v:shape id="文本框 11" o:spid="_x0000_s1032" type="#_x0000_t202" style="position:absolute;left:54292;top:30194;width:9716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" filled="f" stroked="f" strokeweight=".5pt">
                        <v:textbox inset="0,0,0,0">
                          <w:txbxContent>
                            <w:p w14:paraId="62B3CBCF" w14:textId="77777777" w:rsidR="00A15DF6" w:rsidRDefault="00CA479B">
                              <w:pPr>
                                <w:jc w:val="center"/>
                                <w:rPr>
                                  <w:rFonts w:ascii="Calibri" w:eastAsia="宋体" w:hAnsi="Calibri" w:cs="Times New Roman"/>
                                  <w:color w:val="366091"/>
                                  <w:sz w:val="18"/>
                                  <w:szCs w:val="21"/>
                                </w:rPr>
                              </w:pPr>
                              <w:r>
                                <w:rPr>
                                  <w:rFonts w:ascii="Calibri" w:eastAsia="宋体" w:hAnsi="Calibri" w:cs="Times New Roman" w:hint="eastAsia"/>
                                  <w:color w:val="366091"/>
                                  <w:sz w:val="18"/>
                                  <w:szCs w:val="21"/>
                                </w:rPr>
                                <w:t>锁存触发脉冲</w:t>
                              </w:r>
                            </w:p>
                          </w:txbxContent>
                        </v:textbox>
                      </v:shape>
                      <v:shape id="文本框 12" o:spid="_x0000_s1033" type="#_x0000_t202" style="position:absolute;left:13912;top:8953;width:11138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" filled="f" stroked="f" strokeweight=".5pt">
                        <v:textbox inset="0,0,0,0">
                          <w:txbxContent>
                            <w:p w14:paraId="30F056F9" w14:textId="77777777" w:rsidR="00A15DF6" w:rsidRDefault="00CA479B">
                              <w:pPr>
                                <w:jc w:val="center"/>
                                <w:rPr>
                                  <w:rFonts w:ascii="Calibri" w:eastAsia="宋体" w:hAnsi="Calibri" w:cs="Times New Roman"/>
                                  <w:color w:val="366091"/>
                                  <w:sz w:val="18"/>
                                  <w:szCs w:val="21"/>
                                </w:rPr>
                              </w:pPr>
                              <w:r>
                                <w:rPr>
                                  <w:rFonts w:ascii="Calibri" w:eastAsia="宋体" w:hAnsi="Calibri" w:cs="Times New Roman" w:hint="eastAsia"/>
                                  <w:color w:val="366091"/>
                                  <w:sz w:val="18"/>
                                  <w:szCs w:val="21"/>
                                </w:rPr>
                                <w:t>-Cn+4:</w:t>
                              </w:r>
                              <w:r>
                                <w:rPr>
                                  <w:rFonts w:ascii="Calibri" w:eastAsia="宋体" w:hAnsi="Calibri" w:cs="Times New Roman" w:hint="eastAsia"/>
                                  <w:color w:val="366091"/>
                                  <w:sz w:val="18"/>
                                  <w:szCs w:val="21"/>
                                </w:rPr>
                                <w:t>向上进位输出</w:t>
                              </w:r>
                            </w:p>
                          </w:txbxContent>
                        </v:textbox>
                      </v:shape>
                      <v:shape id="文本框 13" o:spid="_x0000_s1034" type="#_x0000_t202" style="position:absolute;left:52679;top:11525;width:11138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" filled="f" stroked="f" strokeweight=".5pt">
                        <v:textbox inset="0,0,0,0">
                          <w:txbxContent>
                            <w:p w14:paraId="7582747C" w14:textId="77777777" w:rsidR="00A15DF6" w:rsidRDefault="00CA479B">
                              <w:pPr>
                                <w:jc w:val="center"/>
                                <w:rPr>
                                  <w:rFonts w:ascii="Calibri" w:eastAsia="宋体" w:hAnsi="Calibri" w:cs="Times New Roman"/>
                                  <w:color w:val="366091"/>
                                  <w:sz w:val="18"/>
                                  <w:szCs w:val="21"/>
                                </w:rPr>
                              </w:pPr>
                              <w:r>
                                <w:rPr>
                                  <w:rFonts w:ascii="Calibri" w:eastAsia="宋体" w:hAnsi="Calibri" w:cs="Times New Roman" w:hint="eastAsia"/>
                                  <w:color w:val="366091"/>
                                  <w:sz w:val="18"/>
                                  <w:szCs w:val="21"/>
                                </w:rPr>
                                <w:t>下方进位输入</w:t>
                              </w:r>
                            </w:p>
                          </w:txbxContent>
                        </v:textbox>
                      </v:shape>
                      <v:shape id="文本框 16" o:spid="_x0000_s1035" type="#_x0000_t202" style="position:absolute;left:16192;top:3619;width:1152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" filled="f" stroked="f" strokeweight=".5pt">
                        <v:textbox inset="0,0,0,0">
                          <w:txbxContent>
                            <w:p w14:paraId="42ECF2F3" w14:textId="77777777" w:rsidR="00A15DF6" w:rsidRDefault="00CA479B">
                              <w:pPr>
                                <w:jc w:val="center"/>
                                <w:rPr>
                                  <w:rFonts w:ascii="Calibri" w:eastAsia="宋体" w:hAnsi="Calibri" w:cs="Times New Roman"/>
                                  <w:color w:val="366091"/>
                                  <w:sz w:val="18"/>
                                  <w:szCs w:val="21"/>
                                </w:rPr>
                              </w:pPr>
                              <w:r>
                                <w:rPr>
                                  <w:rFonts w:ascii="Calibri" w:eastAsia="宋体" w:hAnsi="Calibri" w:cs="Times New Roman" w:hint="eastAsia"/>
                                  <w:color w:val="366091"/>
                                  <w:sz w:val="18"/>
                                  <w:szCs w:val="21"/>
                                </w:rPr>
                                <w:t>三态门使能</w:t>
                              </w:r>
                            </w:p>
                          </w:txbxContent>
                        </v:textbox>
                      </v:shape>
                      <v:shape id="文本框 17" o:spid="_x0000_s1036" type="#_x0000_t202" style="position:absolute;left:17335;top:39719;width:11525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" filled="f" stroked="f" strokeweight=".5pt">
                        <v:textbox inset="0,0,0,0">
                          <w:txbxContent>
                            <w:p w14:paraId="524D82E4" w14:textId="77777777" w:rsidR="00A15DF6" w:rsidRDefault="00CA479B">
                              <w:pPr>
                                <w:jc w:val="center"/>
                                <w:rPr>
                                  <w:rFonts w:ascii="Calibri" w:eastAsia="宋体" w:hAnsi="Calibri" w:cs="Times New Roman"/>
                                  <w:color w:val="366091"/>
                                  <w:sz w:val="18"/>
                                  <w:szCs w:val="21"/>
                                </w:rPr>
                              </w:pPr>
                              <w:r>
                                <w:rPr>
                                  <w:rFonts w:ascii="Calibri" w:eastAsia="宋体" w:hAnsi="Calibri" w:cs="Times New Roman" w:hint="eastAsia"/>
                                  <w:color w:val="366091"/>
                                  <w:sz w:val="18"/>
                                  <w:szCs w:val="21"/>
                                </w:rPr>
                                <w:t>三态门使能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63C98844" w14:textId="77777777" w:rsidR="00A15DF6" w:rsidRDefault="00A15DF6">
            <w:pPr>
              <w:rPr>
                <w:del w:id="5" w:author="qh" w:date="2023-10-22T11:09:00Z"/>
                <w:rFonts w:ascii="宋体" w:eastAsia="宋体" w:hAnsi="宋体" w:cs="Times New Roman"/>
                <w:szCs w:val="21"/>
              </w:rPr>
            </w:pPr>
          </w:p>
          <w:p w14:paraId="457D8127" w14:textId="77777777" w:rsidR="00A15DF6" w:rsidRDefault="00CA479B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图 1</w:t>
            </w:r>
            <w:del w:id="6" w:author="qh" w:date="2023-10-22T11:09:00Z">
              <w:r>
                <w:rPr>
                  <w:rFonts w:ascii="宋体" w:eastAsia="宋体" w:hAnsi="宋体" w:cs="Times New Roman"/>
                  <w:szCs w:val="21"/>
                </w:rPr>
                <w:delText xml:space="preserve">   </w:delText>
              </w:r>
            </w:del>
            <w:ins w:id="7" w:author="qh" w:date="2023-10-22T11:09:00Z">
              <w:r>
                <w:rPr>
                  <w:rFonts w:ascii="宋体" w:eastAsia="宋体" w:hAnsi="宋体" w:cs="Times New Roman" w:hint="eastAsia"/>
                  <w:szCs w:val="21"/>
                </w:rPr>
                <w:t xml:space="preserve"> </w:t>
              </w:r>
            </w:ins>
            <w:r>
              <w:rPr>
                <w:rFonts w:ascii="宋体" w:eastAsia="宋体" w:hAnsi="宋体" w:cs="Times New Roman"/>
                <w:szCs w:val="21"/>
              </w:rPr>
              <w:t>运算器</w:t>
            </w:r>
            <w:r>
              <w:rPr>
                <w:rFonts w:ascii="宋体" w:eastAsia="宋体" w:hAnsi="宋体" w:cs="Times New Roman" w:hint="eastAsia"/>
                <w:szCs w:val="21"/>
              </w:rPr>
              <w:t>原理图</w:t>
            </w:r>
          </w:p>
          <w:p w14:paraId="7AD096F2" w14:textId="77777777" w:rsidR="00A15DF6" w:rsidRDefault="00A15DF6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  <w:p w14:paraId="2F3BC3B1" w14:textId="77777777" w:rsidR="00A15DF6" w:rsidRDefault="00CA479B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Calibri" w:eastAsia="宋体" w:hAnsi="Calibri" w:cs="Times New Roman"/>
                <w:noProof/>
              </w:rPr>
              <w:lastRenderedPageBreak/>
              <w:drawing>
                <wp:anchor distT="0" distB="0" distL="114300" distR="114300" simplePos="0" relativeHeight="251657216" behindDoc="0" locked="0" layoutInCell="1" allowOverlap="1" wp14:anchorId="0A8C6585" wp14:editId="0CD755EC">
                  <wp:simplePos x="0" y="0"/>
                  <wp:positionH relativeFrom="column">
                    <wp:posOffset>139065</wp:posOffset>
                  </wp:positionH>
                  <wp:positionV relativeFrom="paragraph">
                    <wp:posOffset>-4787265</wp:posOffset>
                  </wp:positionV>
                  <wp:extent cx="5883910" cy="4966970"/>
                  <wp:effectExtent l="0" t="0" r="8890" b="11430"/>
                  <wp:wrapTopAndBottom/>
                  <wp:docPr id="17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3910" cy="4966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CF27DB" w14:textId="77777777" w:rsidR="00A15DF6" w:rsidRDefault="00CA479B">
            <w:pPr>
              <w:keepNext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图</w:t>
            </w:r>
            <w:r>
              <w:rPr>
                <w:rFonts w:ascii="Calibri" w:eastAsia="宋体" w:hAnsi="Calibri" w:cs="Times New Roman" w:hint="eastAsia"/>
              </w:rPr>
              <w:t>2</w:t>
            </w:r>
            <w:del w:id="8" w:author="qh" w:date="2023-10-22T11:10:00Z">
              <w:r>
                <w:rPr>
                  <w:rFonts w:ascii="Calibri" w:eastAsia="宋体" w:hAnsi="Calibri" w:cs="Times New Roman" w:hint="eastAsia"/>
                </w:rPr>
                <w:delText xml:space="preserve"> </w:delText>
              </w:r>
            </w:del>
            <w:r>
              <w:rPr>
                <w:rFonts w:ascii="Calibri" w:eastAsia="宋体" w:hAnsi="Calibri" w:cs="Times New Roman" w:hint="eastAsia"/>
              </w:rPr>
              <w:t xml:space="preserve"> </w:t>
            </w:r>
            <w:ins w:id="9" w:author="qh" w:date="2023-10-22T11:10:00Z">
              <w:r>
                <w:rPr>
                  <w:rFonts w:ascii="Calibri" w:eastAsia="宋体" w:hAnsi="Calibri" w:cs="Times New Roman" w:hint="eastAsia"/>
                  <w:rPrChange w:id="10" w:author="qh" w:date="2023-10-22T11:10:00Z">
                    <w:rPr>
                      <w:rFonts w:hint="eastAsia"/>
                    </w:rPr>
                  </w:rPrChange>
                </w:rPr>
                <w:t>运算器实验</w:t>
              </w:r>
            </w:ins>
            <w:r>
              <w:rPr>
                <w:rFonts w:ascii="Calibri" w:eastAsia="宋体" w:hAnsi="Calibri" w:cs="Times New Roman" w:hint="eastAsia"/>
              </w:rPr>
              <w:t>电路图</w:t>
            </w:r>
          </w:p>
          <w:p w14:paraId="0038CC23" w14:textId="77777777" w:rsidR="00A15DF6" w:rsidRDefault="00A15DF6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  <w:p w14:paraId="1DFC0A72" w14:textId="77777777" w:rsidR="00A15DF6" w:rsidRDefault="00A15DF6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14:paraId="692985F0" w14:textId="77777777" w:rsidR="00A15DF6" w:rsidRDefault="00CA479B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二、实验原理</w:t>
            </w:r>
          </w:p>
          <w:p w14:paraId="79043E32" w14:textId="77777777" w:rsidR="00A15DF6" w:rsidRDefault="00A15DF6">
            <w:pPr>
              <w:spacing w:line="36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</w:p>
          <w:p w14:paraId="32D30797" w14:textId="77777777" w:rsidR="00A15DF6" w:rsidRDefault="00CA479B">
            <w:pPr>
              <w:ind w:firstLineChars="200" w:firstLine="422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  <w:b/>
                <w:bCs/>
              </w:rPr>
              <w:t>ALU</w:t>
            </w:r>
            <w:r>
              <w:rPr>
                <w:rFonts w:ascii="Calibri" w:eastAsia="宋体" w:hAnsi="Calibri" w:cs="Times New Roman" w:hint="eastAsia"/>
              </w:rPr>
              <w:t>：两片</w:t>
            </w:r>
            <w:r>
              <w:rPr>
                <w:rFonts w:ascii="Calibri" w:eastAsia="宋体" w:hAnsi="Calibri" w:cs="Times New Roman" w:hint="eastAsia"/>
              </w:rPr>
              <w:t>74181</w:t>
            </w:r>
            <w:r>
              <w:rPr>
                <w:rFonts w:ascii="Calibri" w:eastAsia="宋体" w:hAnsi="Calibri" w:cs="Times New Roman" w:hint="eastAsia"/>
              </w:rPr>
              <w:t>连成串行</w:t>
            </w:r>
            <w:r>
              <w:rPr>
                <w:rFonts w:ascii="Calibri" w:eastAsia="宋体" w:hAnsi="Calibri" w:cs="Times New Roman" w:hint="eastAsia"/>
              </w:rPr>
              <w:t>8</w:t>
            </w:r>
            <w:r>
              <w:rPr>
                <w:rFonts w:ascii="Calibri" w:eastAsia="宋体" w:hAnsi="Calibri" w:cs="Times New Roman" w:hint="eastAsia"/>
              </w:rPr>
              <w:t>位</w:t>
            </w:r>
            <w:r>
              <w:rPr>
                <w:rFonts w:ascii="Calibri" w:eastAsia="宋体" w:hAnsi="Calibri" w:cs="Times New Roman" w:hint="eastAsia"/>
              </w:rPr>
              <w:t>ALU</w:t>
            </w:r>
            <w:r>
              <w:rPr>
                <w:rFonts w:ascii="Calibri" w:eastAsia="宋体" w:hAnsi="Calibri" w:cs="Times New Roman" w:hint="eastAsia"/>
              </w:rPr>
              <w:t>，低</w:t>
            </w:r>
            <w:r>
              <w:rPr>
                <w:rFonts w:ascii="Calibri" w:eastAsia="宋体" w:hAnsi="Calibri" w:cs="Times New Roman" w:hint="eastAsia"/>
              </w:rPr>
              <w:t>4</w:t>
            </w:r>
            <w:r>
              <w:rPr>
                <w:rFonts w:ascii="Calibri" w:eastAsia="宋体" w:hAnsi="Calibri" w:cs="Times New Roman" w:hint="eastAsia"/>
              </w:rPr>
              <w:t>位和高</w:t>
            </w:r>
            <w:r>
              <w:rPr>
                <w:rFonts w:ascii="Calibri" w:eastAsia="宋体" w:hAnsi="Calibri" w:cs="Times New Roman" w:hint="eastAsia"/>
              </w:rPr>
              <w:t>4</w:t>
            </w:r>
            <w:r>
              <w:rPr>
                <w:rFonts w:ascii="Calibri" w:eastAsia="宋体" w:hAnsi="Calibri" w:cs="Times New Roman" w:hint="eastAsia"/>
              </w:rPr>
              <w:t>位分别输入</w:t>
            </w:r>
            <w:r>
              <w:rPr>
                <w:rFonts w:ascii="Calibri" w:eastAsia="宋体" w:hAnsi="Calibri" w:cs="Times New Roman" w:hint="eastAsia"/>
              </w:rPr>
              <w:t>ALU(1)</w:t>
            </w:r>
            <w:r>
              <w:rPr>
                <w:rFonts w:ascii="Calibri" w:eastAsia="宋体" w:hAnsi="Calibri" w:cs="Times New Roman" w:hint="eastAsia"/>
              </w:rPr>
              <w:t>和</w:t>
            </w:r>
            <w:r>
              <w:rPr>
                <w:rFonts w:ascii="Calibri" w:eastAsia="宋体" w:hAnsi="Calibri" w:cs="Times New Roman" w:hint="eastAsia"/>
              </w:rPr>
              <w:t>ALU(2)</w:t>
            </w:r>
            <w:r>
              <w:rPr>
                <w:rFonts w:ascii="Calibri" w:eastAsia="宋体" w:hAnsi="Calibri" w:cs="Times New Roman" w:hint="eastAsia"/>
              </w:rPr>
              <w:t>，共享控制信号</w:t>
            </w:r>
            <w:r>
              <w:rPr>
                <w:rFonts w:ascii="Calibri" w:eastAsia="宋体" w:hAnsi="Calibri" w:cs="Times New Roman" w:hint="eastAsia"/>
              </w:rPr>
              <w:t>M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S0-S3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ALU(1)</w:t>
            </w:r>
            <w:r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ALU(2)</w:t>
            </w:r>
            <w:r>
              <w:rPr>
                <w:rFonts w:ascii="Calibri" w:eastAsia="宋体" w:hAnsi="Calibri" w:cs="Times New Roman" w:hint="eastAsia"/>
              </w:rPr>
              <w:t>形成进位关系</w:t>
            </w:r>
          </w:p>
          <w:p w14:paraId="64D6F668" w14:textId="77777777" w:rsidR="00A15DF6" w:rsidRDefault="00CA479B">
            <w:pPr>
              <w:ind w:firstLineChars="200" w:firstLine="422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  <w:b/>
                <w:bCs/>
              </w:rPr>
              <w:t>数据输入</w:t>
            </w:r>
            <w:r>
              <w:rPr>
                <w:rFonts w:ascii="Calibri" w:eastAsia="宋体" w:hAnsi="Calibri" w:cs="Times New Roman" w:hint="eastAsia"/>
              </w:rPr>
              <w:t>：三态门</w:t>
            </w:r>
            <w:r>
              <w:rPr>
                <w:rFonts w:ascii="Calibri" w:eastAsia="宋体" w:hAnsi="Calibri" w:cs="Times New Roman" w:hint="eastAsia"/>
              </w:rPr>
              <w:t>(74245)SW-BUS</w:t>
            </w:r>
            <w:r>
              <w:rPr>
                <w:rFonts w:ascii="Calibri" w:eastAsia="宋体" w:hAnsi="Calibri" w:cs="Times New Roman" w:hint="eastAsia"/>
              </w:rPr>
              <w:t>用于数据输入，当需要输入数据时，拨动数据开关</w:t>
            </w:r>
            <w:r>
              <w:rPr>
                <w:rFonts w:ascii="Calibri" w:eastAsia="宋体" w:hAnsi="Calibri" w:cs="Times New Roman" w:hint="eastAsia"/>
              </w:rPr>
              <w:t>SW7-SW0</w:t>
            </w:r>
            <w:r>
              <w:rPr>
                <w:rFonts w:ascii="Calibri" w:eastAsia="宋体" w:hAnsi="Calibri" w:cs="Times New Roman" w:hint="eastAsia"/>
              </w:rPr>
              <w:t>，完成后，打开三态门，信号即输入到</w:t>
            </w:r>
            <w:r>
              <w:rPr>
                <w:rFonts w:ascii="Calibri" w:eastAsia="宋体" w:hAnsi="Calibri" w:cs="Times New Roman" w:hint="eastAsia"/>
              </w:rPr>
              <w:t>DR1</w:t>
            </w:r>
            <w:r>
              <w:rPr>
                <w:rFonts w:ascii="Calibri" w:eastAsia="宋体" w:hAnsi="Calibri" w:cs="Times New Roman" w:hint="eastAsia"/>
              </w:rPr>
              <w:t>和</w:t>
            </w:r>
            <w:r>
              <w:rPr>
                <w:rFonts w:ascii="Calibri" w:eastAsia="宋体" w:hAnsi="Calibri" w:cs="Times New Roman" w:hint="eastAsia"/>
              </w:rPr>
              <w:t>DR2</w:t>
            </w:r>
            <w:r>
              <w:rPr>
                <w:rFonts w:ascii="Calibri" w:eastAsia="宋体" w:hAnsi="Calibri" w:cs="Times New Roman" w:hint="eastAsia"/>
              </w:rPr>
              <w:t>中，两片数据锁存器</w:t>
            </w:r>
            <w:r>
              <w:rPr>
                <w:rFonts w:ascii="Calibri" w:eastAsia="宋体" w:hAnsi="Calibri" w:cs="Times New Roman" w:hint="eastAsia"/>
              </w:rPr>
              <w:t>(74273)DR1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DR2</w:t>
            </w:r>
            <w:r>
              <w:rPr>
                <w:rFonts w:ascii="Calibri" w:eastAsia="宋体" w:hAnsi="Calibri" w:cs="Times New Roman" w:hint="eastAsia"/>
              </w:rPr>
              <w:t>，同时收到信号，拨动脉冲发生器</w:t>
            </w:r>
            <w:r>
              <w:rPr>
                <w:rFonts w:ascii="Calibri" w:eastAsia="宋体" w:hAnsi="Calibri" w:cs="Times New Roman" w:hint="eastAsia"/>
              </w:rPr>
              <w:t>P1</w:t>
            </w:r>
            <w:r>
              <w:rPr>
                <w:rFonts w:ascii="Calibri" w:eastAsia="宋体" w:hAnsi="Calibri" w:cs="Times New Roman" w:hint="eastAsia"/>
              </w:rPr>
              <w:t>或</w:t>
            </w:r>
            <w:r>
              <w:rPr>
                <w:rFonts w:ascii="Calibri" w:eastAsia="宋体" w:hAnsi="Calibri" w:cs="Times New Roman" w:hint="eastAsia"/>
              </w:rPr>
              <w:t>P2</w:t>
            </w:r>
            <w:r>
              <w:rPr>
                <w:rFonts w:ascii="Calibri" w:eastAsia="宋体" w:hAnsi="Calibri" w:cs="Times New Roman" w:hint="eastAsia"/>
              </w:rPr>
              <w:t>来锁存其需要的数据</w:t>
            </w:r>
          </w:p>
          <w:p w14:paraId="25B7E9B8" w14:textId="77777777" w:rsidR="00A15DF6" w:rsidRDefault="00CA479B">
            <w:pPr>
              <w:ind w:firstLineChars="200" w:firstLine="422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  <w:b/>
                <w:bCs/>
              </w:rPr>
              <w:t>数据输出：</w:t>
            </w:r>
            <w:r>
              <w:rPr>
                <w:rFonts w:ascii="Calibri" w:eastAsia="宋体" w:hAnsi="Calibri" w:cs="Times New Roman" w:hint="eastAsia"/>
              </w:rPr>
              <w:t>三态门</w:t>
            </w:r>
            <w:r>
              <w:rPr>
                <w:rFonts w:ascii="Calibri" w:eastAsia="宋体" w:hAnsi="Calibri" w:cs="Times New Roman" w:hint="eastAsia"/>
              </w:rPr>
              <w:t>ALU-BUS</w:t>
            </w:r>
            <w:r>
              <w:rPr>
                <w:rFonts w:ascii="Calibri" w:eastAsia="宋体" w:hAnsi="Calibri" w:cs="Times New Roman" w:hint="eastAsia"/>
              </w:rPr>
              <w:t>用于将运算结果送至数据显示灯</w:t>
            </w:r>
          </w:p>
          <w:p w14:paraId="1B8E0DF0" w14:textId="77777777" w:rsidR="00A15DF6" w:rsidRDefault="00A15DF6">
            <w:pPr>
              <w:spacing w:line="360" w:lineRule="exact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</w:p>
          <w:p w14:paraId="33B97EB7" w14:textId="77777777" w:rsidR="00A15DF6" w:rsidRDefault="00CA479B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三、实验设备</w:t>
            </w:r>
          </w:p>
          <w:p w14:paraId="6E3EF3BE" w14:textId="77777777" w:rsidR="00A15DF6" w:rsidRDefault="00A15DF6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14:paraId="0019A1E2" w14:textId="77777777" w:rsidR="00A15DF6" w:rsidRDefault="00CA479B" w:rsidP="00B673C7">
            <w:pPr>
              <w:numPr>
                <w:ilvl w:val="0"/>
                <w:numId w:val="9"/>
              </w:numPr>
              <w:tabs>
                <w:tab w:val="left" w:pos="420"/>
              </w:tabs>
              <w:ind w:left="4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TEC-5G</w:t>
            </w:r>
            <w:r>
              <w:rPr>
                <w:rFonts w:ascii="Calibri" w:eastAsia="宋体" w:hAnsi="Calibri" w:cs="Times New Roman" w:hint="eastAsia"/>
              </w:rPr>
              <w:t>计算机组成实验系统</w:t>
            </w: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台</w:t>
            </w:r>
          </w:p>
          <w:p w14:paraId="72641744" w14:textId="77777777" w:rsidR="00A15DF6" w:rsidRDefault="00CA479B" w:rsidP="00B673C7">
            <w:pPr>
              <w:numPr>
                <w:ilvl w:val="0"/>
                <w:numId w:val="9"/>
              </w:numPr>
              <w:tabs>
                <w:tab w:val="left" w:pos="420"/>
              </w:tabs>
              <w:ind w:left="4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逻辑测试笔一支（在实验台上）</w:t>
            </w:r>
          </w:p>
          <w:p w14:paraId="04DD8671" w14:textId="77777777" w:rsidR="00A15DF6" w:rsidRDefault="00CA479B" w:rsidP="00B673C7">
            <w:pPr>
              <w:numPr>
                <w:ilvl w:val="0"/>
                <w:numId w:val="9"/>
              </w:numPr>
              <w:tabs>
                <w:tab w:val="left" w:pos="420"/>
              </w:tabs>
              <w:ind w:left="4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双</w:t>
            </w:r>
            <w:proofErr w:type="gramStart"/>
            <w:r>
              <w:rPr>
                <w:rFonts w:ascii="Calibri" w:eastAsia="宋体" w:hAnsi="Calibri" w:cs="Times New Roman" w:hint="eastAsia"/>
              </w:rPr>
              <w:t>踪</w:t>
            </w:r>
            <w:proofErr w:type="gramEnd"/>
            <w:r>
              <w:rPr>
                <w:rFonts w:ascii="Calibri" w:eastAsia="宋体" w:hAnsi="Calibri" w:cs="Times New Roman" w:hint="eastAsia"/>
              </w:rPr>
              <w:t>示波器一台（公用）</w:t>
            </w:r>
          </w:p>
          <w:p w14:paraId="417B4C2E" w14:textId="77777777" w:rsidR="00A15DF6" w:rsidRDefault="00CA479B" w:rsidP="00B673C7">
            <w:pPr>
              <w:numPr>
                <w:ilvl w:val="0"/>
                <w:numId w:val="9"/>
              </w:numPr>
              <w:tabs>
                <w:tab w:val="left" w:pos="420"/>
              </w:tabs>
              <w:ind w:left="4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万用表一只（公用）</w:t>
            </w:r>
          </w:p>
          <w:p w14:paraId="32266438" w14:textId="77777777" w:rsidR="00A15DF6" w:rsidRDefault="00A15DF6">
            <w:pPr>
              <w:ind w:left="420"/>
              <w:rPr>
                <w:rFonts w:ascii="Calibri" w:eastAsia="宋体" w:hAnsi="Calibri" w:cs="Times New Roman"/>
              </w:rPr>
            </w:pPr>
          </w:p>
          <w:p w14:paraId="05DF7437" w14:textId="77777777" w:rsidR="00A15DF6" w:rsidRDefault="00CA479B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四、实验任务</w:t>
            </w:r>
          </w:p>
          <w:p w14:paraId="687A1A79" w14:textId="77777777" w:rsidR="00A15DF6" w:rsidRDefault="00A15DF6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14:paraId="2F569283" w14:textId="77777777" w:rsidR="00A15DF6" w:rsidRDefault="00CA479B">
            <w:pPr>
              <w:ind w:firstLineChars="200" w:firstLine="4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、按表</w:t>
            </w:r>
            <w:r>
              <w:rPr>
                <w:rFonts w:ascii="Calibri" w:eastAsia="宋体" w:hAnsi="Calibri" w:cs="Times New Roman" w:hint="eastAsia"/>
              </w:rPr>
              <w:t>2.1</w:t>
            </w:r>
            <w:r>
              <w:rPr>
                <w:rFonts w:ascii="Calibri" w:eastAsia="宋体" w:hAnsi="Calibri" w:cs="Times New Roman" w:hint="eastAsia"/>
              </w:rPr>
              <w:t>所示，将运算器模块与实验台操作板上的线路进行连接。由于运算器模拟</w:t>
            </w:r>
            <w:proofErr w:type="gramStart"/>
            <w:r>
              <w:rPr>
                <w:rFonts w:ascii="Calibri" w:eastAsia="宋体" w:hAnsi="Calibri" w:cs="Times New Roman" w:hint="eastAsia"/>
              </w:rPr>
              <w:t>块内部</w:t>
            </w:r>
            <w:proofErr w:type="gramEnd"/>
            <w:r>
              <w:rPr>
                <w:rFonts w:ascii="Calibri" w:eastAsia="宋体" w:hAnsi="Calibri" w:cs="Times New Roman" w:hint="eastAsia"/>
              </w:rPr>
              <w:t>的连线已由印制板连好，故接线任务仅仅是完成数据开关、控制信号模拟开关、与运算器模块的外部连线。</w:t>
            </w:r>
          </w:p>
          <w:p w14:paraId="273F7D6A" w14:textId="77777777" w:rsidR="00A15DF6" w:rsidRDefault="00CA479B">
            <w:pPr>
              <w:ind w:firstLineChars="200" w:firstLine="4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 w:hint="eastAsia"/>
              </w:rPr>
              <w:t>、用开关</w:t>
            </w:r>
            <w:r>
              <w:rPr>
                <w:rFonts w:ascii="Calibri" w:eastAsia="宋体" w:hAnsi="Calibri" w:cs="Times New Roman" w:hint="eastAsia"/>
              </w:rPr>
              <w:t>SW7-SW0</w:t>
            </w:r>
            <w:r>
              <w:rPr>
                <w:rFonts w:ascii="Calibri" w:eastAsia="宋体" w:hAnsi="Calibri" w:cs="Times New Roman" w:hint="eastAsia"/>
              </w:rPr>
              <w:t>向通用寄存器堆</w:t>
            </w:r>
            <w:r>
              <w:rPr>
                <w:rFonts w:ascii="Calibri" w:eastAsia="宋体" w:hAnsi="Calibri" w:cs="Times New Roman" w:hint="eastAsia"/>
              </w:rPr>
              <w:t>RF</w:t>
            </w:r>
            <w:r>
              <w:rPr>
                <w:rFonts w:ascii="Calibri" w:eastAsia="宋体" w:hAnsi="Calibri" w:cs="Times New Roman" w:hint="eastAsia"/>
              </w:rPr>
              <w:t>内的</w:t>
            </w:r>
            <w:r>
              <w:rPr>
                <w:rFonts w:ascii="Calibri" w:eastAsia="宋体" w:hAnsi="Calibri" w:cs="Times New Roman" w:hint="eastAsia"/>
              </w:rPr>
              <w:t>R0-R3</w:t>
            </w:r>
            <w:r>
              <w:rPr>
                <w:rFonts w:ascii="Calibri" w:eastAsia="宋体" w:hAnsi="Calibri" w:cs="Times New Roman" w:hint="eastAsia"/>
              </w:rPr>
              <w:t>寄存器置数，然后读出</w:t>
            </w:r>
            <w:r>
              <w:rPr>
                <w:rFonts w:ascii="Calibri" w:eastAsia="宋体" w:hAnsi="Calibri" w:cs="Times New Roman" w:hint="eastAsia"/>
              </w:rPr>
              <w:t>R0-R3</w:t>
            </w:r>
            <w:r>
              <w:rPr>
                <w:rFonts w:ascii="Calibri" w:eastAsia="宋体" w:hAnsi="Calibri" w:cs="Times New Roman" w:hint="eastAsia"/>
              </w:rPr>
              <w:t>的内容，在数据总线</w:t>
            </w:r>
            <w:r>
              <w:rPr>
                <w:rFonts w:ascii="Calibri" w:eastAsia="宋体" w:hAnsi="Calibri" w:cs="Times New Roman" w:hint="eastAsia"/>
              </w:rPr>
              <w:t>DBUS</w:t>
            </w:r>
            <w:r>
              <w:rPr>
                <w:rFonts w:ascii="Calibri" w:eastAsia="宋体" w:hAnsi="Calibri" w:cs="Times New Roman" w:hint="eastAsia"/>
              </w:rPr>
              <w:t>上显示出来。</w:t>
            </w:r>
          </w:p>
          <w:p w14:paraId="49BB0C78" w14:textId="77777777" w:rsidR="00A15DF6" w:rsidRDefault="00CA479B">
            <w:pPr>
              <w:ind w:firstLineChars="200" w:firstLine="4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 w:hint="eastAsia"/>
              </w:rPr>
              <w:t>、验证</w:t>
            </w:r>
            <w:r>
              <w:rPr>
                <w:rFonts w:ascii="Calibri" w:eastAsia="宋体" w:hAnsi="Calibri" w:cs="Times New Roman" w:hint="eastAsia"/>
              </w:rPr>
              <w:t>ALU</w:t>
            </w:r>
            <w:r>
              <w:rPr>
                <w:rFonts w:ascii="Calibri" w:eastAsia="宋体" w:hAnsi="Calibri" w:cs="Times New Roman" w:hint="eastAsia"/>
              </w:rPr>
              <w:t>的正逻辑算术、逻辑运算功能。</w:t>
            </w:r>
          </w:p>
          <w:p w14:paraId="27DA43F1" w14:textId="77777777" w:rsidR="00A15DF6" w:rsidRDefault="00A15DF6">
            <w:pPr>
              <w:ind w:firstLineChars="200" w:firstLine="420"/>
              <w:rPr>
                <w:rFonts w:ascii="Calibri" w:eastAsia="宋体" w:hAnsi="Calibri" w:cs="Times New Roman"/>
              </w:rPr>
            </w:pPr>
          </w:p>
          <w:p w14:paraId="7B6D410D" w14:textId="77777777" w:rsidR="00A15DF6" w:rsidRDefault="00CA479B">
            <w:pPr>
              <w:ind w:firstLineChars="200" w:firstLine="4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按表</w:t>
            </w:r>
            <w:r>
              <w:rPr>
                <w:rFonts w:ascii="Calibri" w:eastAsia="宋体" w:hAnsi="Calibri" w:cs="Times New Roman" w:hint="eastAsia"/>
              </w:rPr>
              <w:t>2.2</w:t>
            </w:r>
            <w:r>
              <w:rPr>
                <w:rFonts w:ascii="Calibri" w:eastAsia="宋体" w:hAnsi="Calibri" w:cs="Times New Roman" w:hint="eastAsia"/>
              </w:rPr>
              <w:t>、</w:t>
            </w:r>
            <w:r>
              <w:rPr>
                <w:rFonts w:ascii="Calibri" w:eastAsia="宋体" w:hAnsi="Calibri" w:cs="Times New Roman" w:hint="eastAsia"/>
              </w:rPr>
              <w:t>2.3</w:t>
            </w:r>
            <w:r>
              <w:rPr>
                <w:rFonts w:ascii="Calibri" w:eastAsia="宋体" w:hAnsi="Calibri" w:cs="Times New Roman" w:hint="eastAsia"/>
              </w:rPr>
              <w:t>接线，令</w:t>
            </w:r>
            <w:r>
              <w:rPr>
                <w:rFonts w:ascii="Calibri" w:eastAsia="宋体" w:hAnsi="Calibri" w:cs="Times New Roman" w:hint="eastAsia"/>
              </w:rPr>
              <w:t>DR1=0AAH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DR2=55H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Cn#=1</w:t>
            </w:r>
            <w:r>
              <w:rPr>
                <w:rFonts w:ascii="Calibri" w:eastAsia="宋体" w:hAnsi="Calibri" w:cs="Times New Roman" w:hint="eastAsia"/>
              </w:rPr>
              <w:t>。在</w:t>
            </w:r>
            <w:r>
              <w:rPr>
                <w:rFonts w:ascii="Calibri" w:eastAsia="宋体" w:hAnsi="Calibri" w:cs="Times New Roman" w:hint="eastAsia"/>
              </w:rPr>
              <w:t>M=0</w:t>
            </w:r>
            <w:r>
              <w:rPr>
                <w:rFonts w:ascii="Calibri" w:eastAsia="宋体" w:hAnsi="Calibri" w:cs="Times New Roman" w:hint="eastAsia"/>
              </w:rPr>
              <w:t>和</w:t>
            </w:r>
            <w:r>
              <w:rPr>
                <w:rFonts w:ascii="Calibri" w:eastAsia="宋体" w:hAnsi="Calibri" w:cs="Times New Roman" w:hint="eastAsia"/>
              </w:rPr>
              <w:t>M=1</w:t>
            </w:r>
            <w:r>
              <w:rPr>
                <w:rFonts w:ascii="Calibri" w:eastAsia="宋体" w:hAnsi="Calibri" w:cs="Times New Roman" w:hint="eastAsia"/>
              </w:rPr>
              <w:t>两种情况下，令</w:t>
            </w:r>
            <w:r>
              <w:rPr>
                <w:rFonts w:ascii="Calibri" w:eastAsia="宋体" w:hAnsi="Calibri" w:cs="Times New Roman" w:hint="eastAsia"/>
              </w:rPr>
              <w:t>S3-S0</w:t>
            </w:r>
            <w:r>
              <w:rPr>
                <w:rFonts w:ascii="Calibri" w:eastAsia="宋体" w:hAnsi="Calibri" w:cs="Times New Roman" w:hint="eastAsia"/>
              </w:rPr>
              <w:t>的值从</w:t>
            </w:r>
            <w:r>
              <w:rPr>
                <w:rFonts w:ascii="Calibri" w:eastAsia="宋体" w:hAnsi="Calibri" w:cs="Times New Roman" w:hint="eastAsia"/>
              </w:rPr>
              <w:t>0000B</w:t>
            </w:r>
            <w:r>
              <w:rPr>
                <w:rFonts w:ascii="Calibri" w:eastAsia="宋体" w:hAnsi="Calibri" w:cs="Times New Roman" w:hint="eastAsia"/>
              </w:rPr>
              <w:t>变到</w:t>
            </w:r>
            <w:r>
              <w:rPr>
                <w:rFonts w:ascii="Calibri" w:eastAsia="宋体" w:hAnsi="Calibri" w:cs="Times New Roman" w:hint="eastAsia"/>
              </w:rPr>
              <w:t>1111B</w:t>
            </w:r>
            <w:r>
              <w:rPr>
                <w:rFonts w:ascii="Calibri" w:eastAsia="宋体" w:hAnsi="Calibri" w:cs="Times New Roman" w:hint="eastAsia"/>
              </w:rPr>
              <w:t>，记录出实验结果。将实验结果记录在表</w:t>
            </w:r>
            <w:r>
              <w:rPr>
                <w:rFonts w:ascii="Calibri" w:eastAsia="宋体" w:hAnsi="Calibri" w:cs="Times New Roman" w:hint="eastAsia"/>
              </w:rPr>
              <w:t>2.4</w:t>
            </w:r>
            <w:r>
              <w:rPr>
                <w:rFonts w:ascii="Calibri" w:eastAsia="宋体" w:hAnsi="Calibri" w:cs="Times New Roman" w:hint="eastAsia"/>
              </w:rPr>
              <w:t>中。注意：进位是运算器的最高进位</w:t>
            </w:r>
            <w:r>
              <w:rPr>
                <w:rFonts w:ascii="Calibri" w:eastAsia="宋体" w:hAnsi="Calibri" w:cs="Times New Roman" w:hint="eastAsia"/>
              </w:rPr>
              <w:t>Cn+4#</w:t>
            </w:r>
            <w:r>
              <w:rPr>
                <w:rFonts w:ascii="Calibri" w:eastAsia="宋体" w:hAnsi="Calibri" w:cs="Times New Roman" w:hint="eastAsia"/>
              </w:rPr>
              <w:t>的反，即有进位为</w:t>
            </w: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，无进位为</w:t>
            </w:r>
            <w:r>
              <w:rPr>
                <w:rFonts w:ascii="Calibri" w:eastAsia="宋体" w:hAnsi="Calibri" w:cs="Times New Roman" w:hint="eastAsia"/>
              </w:rPr>
              <w:t>0</w:t>
            </w:r>
            <w:r>
              <w:rPr>
                <w:rFonts w:ascii="Calibri" w:eastAsia="宋体" w:hAnsi="Calibri" w:cs="Times New Roman" w:hint="eastAsia"/>
              </w:rPr>
              <w:t>。</w:t>
            </w:r>
          </w:p>
          <w:p w14:paraId="29657B06" w14:textId="77777777" w:rsidR="00A15DF6" w:rsidRDefault="00CA479B">
            <w:pPr>
              <w:keepNext/>
              <w:keepLines/>
              <w:spacing w:before="260" w:after="260" w:line="416" w:lineRule="auto"/>
              <w:outlineLvl w:val="2"/>
              <w:rPr>
                <w:rFonts w:ascii="Calibri" w:eastAsia="宋体" w:hAnsi="Calibri" w:cs="Times New Roman"/>
                <w:b/>
                <w:bCs/>
                <w:sz w:val="24"/>
                <w:szCs w:val="24"/>
              </w:rPr>
            </w:pPr>
            <w:bookmarkStart w:id="11" w:name="_Toc448153225"/>
            <w:r>
              <w:rPr>
                <w:rFonts w:ascii="Calibri" w:eastAsia="宋体" w:hAnsi="Calibri" w:cs="Times New Roman" w:hint="eastAsia"/>
                <w:b/>
                <w:bCs/>
                <w:sz w:val="24"/>
                <w:szCs w:val="24"/>
              </w:rPr>
              <w:t>五、实验步骤和实验结果</w:t>
            </w:r>
            <w:bookmarkEnd w:id="11"/>
          </w:p>
          <w:p w14:paraId="352D4CDA" w14:textId="77777777" w:rsidR="00A15DF6" w:rsidRDefault="00CA479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整体过程：</w:t>
            </w:r>
          </w:p>
          <w:p w14:paraId="25EA1F76" w14:textId="77777777" w:rsidR="00A15DF6" w:rsidRDefault="00CA479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输入待运算数据</w:t>
            </w:r>
            <w:r>
              <w:rPr>
                <w:rFonts w:ascii="Calibri" w:eastAsia="宋体" w:hAnsi="Calibri" w:cs="Times New Roman" w:hint="eastAsia"/>
              </w:rPr>
              <w:t>A=65H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B=A7H</w:t>
            </w:r>
            <w:r>
              <w:rPr>
                <w:rFonts w:ascii="Calibri" w:eastAsia="宋体" w:hAnsi="Calibri" w:cs="Times New Roman" w:hint="eastAsia"/>
              </w:rPr>
              <w:t>，不断变换</w:t>
            </w:r>
            <w:r>
              <w:rPr>
                <w:rFonts w:ascii="Calibri" w:eastAsia="宋体" w:hAnsi="Calibri" w:cs="Times New Roman" w:hint="eastAsia"/>
              </w:rPr>
              <w:t>ALU</w:t>
            </w:r>
            <w:r>
              <w:rPr>
                <w:rFonts w:ascii="Calibri" w:eastAsia="宋体" w:hAnsi="Calibri" w:cs="Times New Roman" w:hint="eastAsia"/>
              </w:rPr>
              <w:t>工作模式，验证功能的正确性</w:t>
            </w:r>
          </w:p>
          <w:p w14:paraId="21C5CAA9" w14:textId="77777777" w:rsidR="00A15DF6" w:rsidRDefault="00A15DF6">
            <w:pPr>
              <w:rPr>
                <w:rFonts w:ascii="Calibri" w:eastAsia="宋体" w:hAnsi="Calibri" w:cs="Times New Roman"/>
              </w:rPr>
            </w:pPr>
          </w:p>
          <w:p w14:paraId="3BFC723D" w14:textId="77777777" w:rsidR="00A15DF6" w:rsidRDefault="00CA479B" w:rsidP="00B673C7">
            <w:pPr>
              <w:numPr>
                <w:ilvl w:val="0"/>
                <w:numId w:val="9"/>
              </w:num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连接电路，按照原理图将器件放置和连接好</w:t>
            </w:r>
          </w:p>
          <w:p w14:paraId="5EB75484" w14:textId="77777777" w:rsidR="00A15DF6" w:rsidRDefault="00CA479B" w:rsidP="00B673C7">
            <w:pPr>
              <w:numPr>
                <w:ilvl w:val="0"/>
                <w:numId w:val="9"/>
              </w:num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预置电路，令各器件处理准备工作的状态</w:t>
            </w:r>
          </w:p>
          <w:p w14:paraId="3A323B4C" w14:textId="77777777" w:rsidR="00A15DF6" w:rsidRDefault="00CA479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两片</w:t>
            </w:r>
            <w:r>
              <w:rPr>
                <w:rFonts w:ascii="Calibri" w:eastAsia="宋体" w:hAnsi="Calibri" w:cs="Times New Roman" w:hint="eastAsia"/>
              </w:rPr>
              <w:t>74273</w:t>
            </w:r>
            <w:r>
              <w:rPr>
                <w:rFonts w:ascii="Calibri" w:eastAsia="宋体" w:hAnsi="Calibri" w:cs="Times New Roman" w:hint="eastAsia"/>
              </w:rPr>
              <w:t>设为高电平，避免被清零</w:t>
            </w:r>
          </w:p>
          <w:p w14:paraId="3419A94D" w14:textId="77777777" w:rsidR="00A15DF6" w:rsidRDefault="00CA479B" w:rsidP="00B673C7">
            <w:pPr>
              <w:numPr>
                <w:ilvl w:val="0"/>
                <w:numId w:val="9"/>
              </w:num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打开电源开关</w:t>
            </w:r>
          </w:p>
          <w:p w14:paraId="5780CEE1" w14:textId="77777777" w:rsidR="00A15DF6" w:rsidRDefault="00CA479B">
            <w:pPr>
              <w:rPr>
                <w:ins w:id="12" w:author="Lian Peter" w:date="2024-10-11T11:38:00Z" w16du:dateUtc="2024-10-11T03:38:00Z"/>
                <w:rFonts w:ascii="Calibri" w:eastAsia="宋体" w:hAnsi="Calibri" w:cs="Times New Roman"/>
                <w:i/>
                <w:iCs/>
                <w:color w:val="0070C0"/>
              </w:rPr>
            </w:pP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此处粘贴完整电路连接图</w:t>
            </w:r>
          </w:p>
          <w:p w14:paraId="46FDA04C" w14:textId="77777777" w:rsidR="000E2ED9" w:rsidRDefault="000E2ED9">
            <w:pPr>
              <w:rPr>
                <w:ins w:id="13" w:author="Lian Peter" w:date="2024-10-11T11:38:00Z" w16du:dateUtc="2024-10-11T03:38:00Z"/>
                <w:rFonts w:ascii="Calibri" w:eastAsia="宋体" w:hAnsi="Calibri" w:cs="Times New Roman"/>
                <w:i/>
                <w:iCs/>
                <w:color w:val="0070C0"/>
              </w:rPr>
            </w:pPr>
          </w:p>
          <w:p w14:paraId="08CC4E63" w14:textId="77777777" w:rsidR="000E2ED9" w:rsidRDefault="000E2ED9">
            <w:pPr>
              <w:rPr>
                <w:ins w:id="14" w:author="Lian Peter" w:date="2024-10-11T11:38:00Z" w16du:dateUtc="2024-10-11T03:38:00Z"/>
                <w:rFonts w:ascii="Calibri" w:eastAsia="宋体" w:hAnsi="Calibri" w:cs="Times New Roman"/>
                <w:i/>
                <w:iCs/>
                <w:color w:val="0070C0"/>
              </w:rPr>
            </w:pPr>
          </w:p>
          <w:p w14:paraId="7BE69309" w14:textId="00D4225F" w:rsidR="000E2ED9" w:rsidRDefault="00B51BC0">
            <w:pPr>
              <w:rPr>
                <w:ins w:id="15" w:author="Lian Peter" w:date="2024-10-11T11:38:00Z" w16du:dateUtc="2024-10-11T03:38:00Z"/>
                <w:rFonts w:ascii="Calibri" w:eastAsia="宋体" w:hAnsi="Calibri" w:cs="Times New Roman"/>
                <w:i/>
                <w:iCs/>
                <w:color w:val="0070C0"/>
              </w:rPr>
            </w:pPr>
            <w:ins w:id="16" w:author="Lian Peter" w:date="2024-10-30T21:48:00Z" w16du:dateUtc="2024-10-30T13:48:00Z">
              <w:r>
                <w:rPr>
                  <w:noProof/>
                </w:rPr>
                <w:lastRenderedPageBreak/>
                <w:drawing>
                  <wp:inline distT="0" distB="0" distL="0" distR="0" wp14:anchorId="65374B2F" wp14:editId="154C3E84">
                    <wp:extent cx="5274310" cy="4526915"/>
                    <wp:effectExtent l="0" t="0" r="2540" b="6985"/>
                    <wp:docPr id="1971281796" name="图片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71281796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274310" cy="452691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28BAFF55" w14:textId="77777777" w:rsidR="000E2ED9" w:rsidDel="000E2ED9" w:rsidRDefault="000E2ED9">
            <w:pPr>
              <w:rPr>
                <w:del w:id="17" w:author="Lian Peter" w:date="2024-10-11T11:38:00Z" w16du:dateUtc="2024-10-11T03:38:00Z"/>
                <w:rFonts w:ascii="Calibri" w:eastAsia="宋体" w:hAnsi="Calibri" w:cs="Times New Roman"/>
                <w:i/>
                <w:iCs/>
                <w:color w:val="0070C0"/>
              </w:rPr>
            </w:pPr>
          </w:p>
          <w:p w14:paraId="038D7AC3" w14:textId="77777777" w:rsidR="00A15DF6" w:rsidRDefault="00A15DF6">
            <w:pPr>
              <w:rPr>
                <w:rFonts w:ascii="Calibri" w:eastAsia="宋体" w:hAnsi="Calibri" w:cs="Times New Roman"/>
              </w:rPr>
            </w:pPr>
          </w:p>
          <w:p w14:paraId="65AB4954" w14:textId="77777777" w:rsidR="00A15DF6" w:rsidRDefault="00CA479B" w:rsidP="00B673C7">
            <w:pPr>
              <w:numPr>
                <w:ilvl w:val="0"/>
                <w:numId w:val="9"/>
              </w:num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输入待运算数据</w:t>
            </w:r>
            <w:r>
              <w:rPr>
                <w:rFonts w:ascii="Calibri" w:eastAsia="宋体" w:hAnsi="Calibri" w:cs="Times New Roman" w:hint="eastAsia"/>
              </w:rPr>
              <w:t>A</w:t>
            </w:r>
          </w:p>
          <w:p w14:paraId="77290815" w14:textId="77777777" w:rsidR="00A15DF6" w:rsidRDefault="00CA479B">
            <w:pPr>
              <w:ind w:firstLine="4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4.0 </w:t>
            </w:r>
            <w:r>
              <w:rPr>
                <w:rFonts w:ascii="Calibri" w:eastAsia="宋体" w:hAnsi="Calibri" w:cs="Times New Roman" w:hint="eastAsia"/>
              </w:rPr>
              <w:t>准备</w:t>
            </w:r>
          </w:p>
          <w:p w14:paraId="7C281565" w14:textId="77777777" w:rsidR="00A15DF6" w:rsidRDefault="00CA479B">
            <w:pPr>
              <w:ind w:firstLine="4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打开数据输入端三态门：</w:t>
            </w:r>
            <w:r>
              <w:rPr>
                <w:rFonts w:ascii="Calibri" w:eastAsia="宋体" w:hAnsi="Calibri" w:cs="Times New Roman" w:hint="eastAsia"/>
              </w:rPr>
              <w:t>-SW-BUS</w:t>
            </w:r>
            <w:r>
              <w:rPr>
                <w:rFonts w:ascii="Calibri" w:eastAsia="宋体" w:hAnsi="Calibri" w:cs="Times New Roman" w:hint="eastAsia"/>
              </w:rPr>
              <w:t>置低</w:t>
            </w:r>
          </w:p>
          <w:p w14:paraId="28C9C8FE" w14:textId="77777777" w:rsidR="00A15DF6" w:rsidRDefault="00CA479B">
            <w:pPr>
              <w:ind w:firstLine="4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4.1 </w:t>
            </w:r>
            <w:r>
              <w:rPr>
                <w:rFonts w:ascii="Calibri" w:eastAsia="宋体" w:hAnsi="Calibri" w:cs="Times New Roman" w:hint="eastAsia"/>
              </w:rPr>
              <w:t>输入</w:t>
            </w:r>
            <w:r>
              <w:rPr>
                <w:rFonts w:ascii="Calibri" w:eastAsia="宋体" w:hAnsi="Calibri" w:cs="Times New Roman" w:hint="eastAsia"/>
              </w:rPr>
              <w:t>A</w:t>
            </w:r>
          </w:p>
          <w:p w14:paraId="60307124" w14:textId="77777777" w:rsidR="00A15DF6" w:rsidRDefault="00CA479B">
            <w:pPr>
              <w:ind w:firstLine="4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拨动数据开关：</w:t>
            </w:r>
            <w:r>
              <w:rPr>
                <w:rFonts w:ascii="Calibri" w:eastAsia="宋体" w:hAnsi="Calibri" w:cs="Times New Roman" w:hint="eastAsia"/>
              </w:rPr>
              <w:t>SW7-SW0=65H=0110 0101</w:t>
            </w:r>
          </w:p>
          <w:p w14:paraId="3D716D1C" w14:textId="77777777" w:rsidR="00A15DF6" w:rsidRDefault="00CA479B">
            <w:pPr>
              <w:ind w:firstLine="4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输入数据锁入</w:t>
            </w:r>
            <w:r>
              <w:rPr>
                <w:rFonts w:ascii="Calibri" w:eastAsia="宋体" w:hAnsi="Calibri" w:cs="Times New Roman" w:hint="eastAsia"/>
              </w:rPr>
              <w:t>DR1</w:t>
            </w:r>
            <w:r>
              <w:rPr>
                <w:rFonts w:ascii="Calibri" w:eastAsia="宋体" w:hAnsi="Calibri" w:cs="Times New Roman" w:hint="eastAsia"/>
              </w:rPr>
              <w:t>：触发</w:t>
            </w:r>
            <w:r>
              <w:rPr>
                <w:rFonts w:ascii="Calibri" w:eastAsia="宋体" w:hAnsi="Calibri" w:cs="Times New Roman" w:hint="eastAsia"/>
              </w:rPr>
              <w:t>P1</w:t>
            </w:r>
          </w:p>
          <w:p w14:paraId="4373AEC0" w14:textId="77777777" w:rsidR="00A15DF6" w:rsidRDefault="00CA479B">
            <w:pPr>
              <w:ind w:firstLine="4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4.2 </w:t>
            </w:r>
            <w:r>
              <w:rPr>
                <w:rFonts w:ascii="Calibri" w:eastAsia="宋体" w:hAnsi="Calibri" w:cs="Times New Roman" w:hint="eastAsia"/>
              </w:rPr>
              <w:t>输入</w:t>
            </w:r>
            <w:r>
              <w:rPr>
                <w:rFonts w:ascii="Calibri" w:eastAsia="宋体" w:hAnsi="Calibri" w:cs="Times New Roman" w:hint="eastAsia"/>
              </w:rPr>
              <w:t>B</w:t>
            </w:r>
          </w:p>
          <w:p w14:paraId="4803E4F3" w14:textId="77777777" w:rsidR="00A15DF6" w:rsidRDefault="00CA479B">
            <w:pPr>
              <w:ind w:firstLine="4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拨动数据开关：</w:t>
            </w:r>
            <w:r>
              <w:rPr>
                <w:rFonts w:ascii="Calibri" w:eastAsia="宋体" w:hAnsi="Calibri" w:cs="Times New Roman" w:hint="eastAsia"/>
              </w:rPr>
              <w:t>SW7-SW0=A7H=1010 0111</w:t>
            </w:r>
          </w:p>
          <w:p w14:paraId="58731904" w14:textId="77777777" w:rsidR="00A15DF6" w:rsidRDefault="00CA479B">
            <w:pPr>
              <w:ind w:firstLine="4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输入数据锁入</w:t>
            </w:r>
            <w:r>
              <w:rPr>
                <w:rFonts w:ascii="Calibri" w:eastAsia="宋体" w:hAnsi="Calibri" w:cs="Times New Roman" w:hint="eastAsia"/>
              </w:rPr>
              <w:t>DR2</w:t>
            </w:r>
            <w:r>
              <w:rPr>
                <w:rFonts w:ascii="Calibri" w:eastAsia="宋体" w:hAnsi="Calibri" w:cs="Times New Roman" w:hint="eastAsia"/>
              </w:rPr>
              <w:t>：触发</w:t>
            </w:r>
            <w:r>
              <w:rPr>
                <w:rFonts w:ascii="Calibri" w:eastAsia="宋体" w:hAnsi="Calibri" w:cs="Times New Roman" w:hint="eastAsia"/>
              </w:rPr>
              <w:t>P2</w:t>
            </w:r>
          </w:p>
          <w:p w14:paraId="52938704" w14:textId="77777777" w:rsidR="00A15DF6" w:rsidRDefault="00A15DF6">
            <w:pPr>
              <w:rPr>
                <w:rFonts w:ascii="Calibri" w:eastAsia="宋体" w:hAnsi="Calibri" w:cs="Times New Roman"/>
              </w:rPr>
            </w:pPr>
          </w:p>
          <w:p w14:paraId="00AF991F" w14:textId="77777777" w:rsidR="00A15DF6" w:rsidRDefault="00CA479B" w:rsidP="00B673C7">
            <w:pPr>
              <w:numPr>
                <w:ilvl w:val="0"/>
                <w:numId w:val="9"/>
              </w:num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验证数据输入正确性</w:t>
            </w:r>
          </w:p>
          <w:p w14:paraId="6B91E69E" w14:textId="77777777" w:rsidR="00A15DF6" w:rsidRDefault="00CA479B">
            <w:pPr>
              <w:ind w:firstLine="4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5.1 </w:t>
            </w:r>
            <w:r>
              <w:rPr>
                <w:rFonts w:ascii="Calibri" w:eastAsia="宋体" w:hAnsi="Calibri" w:cs="Times New Roman" w:hint="eastAsia"/>
              </w:rPr>
              <w:t>准备</w:t>
            </w:r>
          </w:p>
          <w:p w14:paraId="5749299E" w14:textId="77777777" w:rsidR="00A15DF6" w:rsidRDefault="00CA479B">
            <w:pPr>
              <w:ind w:firstLine="4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打开数据输出开关：</w:t>
            </w:r>
            <w:r>
              <w:rPr>
                <w:rFonts w:ascii="Calibri" w:eastAsia="宋体" w:hAnsi="Calibri" w:cs="Times New Roman" w:hint="eastAsia"/>
              </w:rPr>
              <w:t>-ALU-BUS</w:t>
            </w:r>
            <w:r>
              <w:rPr>
                <w:rFonts w:ascii="Calibri" w:eastAsia="宋体" w:hAnsi="Calibri" w:cs="Times New Roman" w:hint="eastAsia"/>
              </w:rPr>
              <w:t>置低</w:t>
            </w:r>
          </w:p>
          <w:p w14:paraId="2CCE7F45" w14:textId="77777777" w:rsidR="00A15DF6" w:rsidRDefault="00CA479B">
            <w:pPr>
              <w:ind w:firstLine="4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下方进位</w:t>
            </w:r>
            <w:proofErr w:type="gramStart"/>
            <w:r>
              <w:rPr>
                <w:rFonts w:ascii="Calibri" w:eastAsia="宋体" w:hAnsi="Calibri" w:cs="Times New Roman" w:hint="eastAsia"/>
              </w:rPr>
              <w:t>位</w:t>
            </w:r>
            <w:proofErr w:type="gramEnd"/>
            <w:r>
              <w:rPr>
                <w:rFonts w:ascii="Calibri" w:eastAsia="宋体" w:hAnsi="Calibri" w:cs="Times New Roman" w:hint="eastAsia"/>
              </w:rPr>
              <w:t>入</w:t>
            </w:r>
            <w:r>
              <w:rPr>
                <w:rFonts w:ascii="Calibri" w:eastAsia="宋体" w:hAnsi="Calibri" w:cs="Times New Roman" w:hint="eastAsia"/>
              </w:rPr>
              <w:t>0</w:t>
            </w:r>
            <w:r>
              <w:rPr>
                <w:rFonts w:ascii="Calibri" w:eastAsia="宋体" w:hAnsi="Calibri" w:cs="Times New Roman" w:hint="eastAsia"/>
              </w:rPr>
              <w:t>：</w:t>
            </w:r>
            <w:r>
              <w:rPr>
                <w:rFonts w:ascii="Calibri" w:eastAsia="宋体" w:hAnsi="Calibri" w:cs="Times New Roman" w:hint="eastAsia"/>
              </w:rPr>
              <w:t>Cn</w:t>
            </w:r>
            <w:r>
              <w:rPr>
                <w:rFonts w:ascii="Calibri" w:eastAsia="宋体" w:hAnsi="Calibri" w:cs="Times New Roman" w:hint="eastAsia"/>
              </w:rPr>
              <w:t>置高</w:t>
            </w:r>
          </w:p>
          <w:p w14:paraId="08F550FD" w14:textId="77777777" w:rsidR="00A15DF6" w:rsidRDefault="00CA479B">
            <w:pPr>
              <w:ind w:firstLine="4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5.2 </w:t>
            </w:r>
            <w:r>
              <w:rPr>
                <w:rFonts w:ascii="Calibri" w:eastAsia="宋体" w:hAnsi="Calibri" w:cs="Times New Roman" w:hint="eastAsia"/>
              </w:rPr>
              <w:t>验证</w:t>
            </w:r>
            <w:r>
              <w:rPr>
                <w:rFonts w:ascii="Calibri" w:eastAsia="宋体" w:hAnsi="Calibri" w:cs="Times New Roman" w:hint="eastAsia"/>
              </w:rPr>
              <w:t>A</w:t>
            </w:r>
          </w:p>
          <w:p w14:paraId="4630A1FF" w14:textId="77777777" w:rsidR="00A15DF6" w:rsidRDefault="00CA479B">
            <w:pPr>
              <w:ind w:firstLine="4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S3, S2, S1, S0, M</w:t>
            </w:r>
            <w:r>
              <w:rPr>
                <w:rFonts w:ascii="Calibri" w:eastAsia="宋体" w:hAnsi="Calibri" w:cs="Times New Roman" w:hint="eastAsia"/>
              </w:rPr>
              <w:t>置</w:t>
            </w:r>
            <w:r>
              <w:rPr>
                <w:rFonts w:ascii="Calibri" w:eastAsia="宋体" w:hAnsi="Calibri" w:cs="Times New Roman" w:hint="eastAsia"/>
              </w:rPr>
              <w:t>00000</w:t>
            </w:r>
            <w:r>
              <w:rPr>
                <w:rFonts w:ascii="Calibri" w:eastAsia="宋体" w:hAnsi="Calibri" w:cs="Times New Roman" w:hint="eastAsia"/>
              </w:rPr>
              <w:t>，指示灯应显示</w:t>
            </w:r>
            <w:r>
              <w:rPr>
                <w:rFonts w:ascii="Calibri" w:eastAsia="宋体" w:hAnsi="Calibri" w:cs="Times New Roman" w:hint="eastAsia"/>
              </w:rPr>
              <w:t>A=65H=0110 0101</w:t>
            </w:r>
          </w:p>
          <w:p w14:paraId="52C3944B" w14:textId="77777777" w:rsidR="00A15DF6" w:rsidRDefault="00CA479B">
            <w:pPr>
              <w:ind w:firstLine="4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5.2 </w:t>
            </w:r>
            <w:r>
              <w:rPr>
                <w:rFonts w:ascii="Calibri" w:eastAsia="宋体" w:hAnsi="Calibri" w:cs="Times New Roman" w:hint="eastAsia"/>
              </w:rPr>
              <w:t>验证</w:t>
            </w:r>
            <w:r>
              <w:rPr>
                <w:rFonts w:ascii="Calibri" w:eastAsia="宋体" w:hAnsi="Calibri" w:cs="Times New Roman" w:hint="eastAsia"/>
              </w:rPr>
              <w:t>B</w:t>
            </w:r>
          </w:p>
          <w:p w14:paraId="341CE739" w14:textId="77777777" w:rsidR="00A15DF6" w:rsidRDefault="00CA479B">
            <w:pPr>
              <w:ind w:firstLine="4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S3, S2, S1, S0, M</w:t>
            </w:r>
            <w:r>
              <w:rPr>
                <w:rFonts w:ascii="Calibri" w:eastAsia="宋体" w:hAnsi="Calibri" w:cs="Times New Roman" w:hint="eastAsia"/>
              </w:rPr>
              <w:t>置</w:t>
            </w:r>
            <w:r>
              <w:rPr>
                <w:rFonts w:ascii="Calibri" w:eastAsia="宋体" w:hAnsi="Calibri" w:cs="Times New Roman" w:hint="eastAsia"/>
              </w:rPr>
              <w:t>10101</w:t>
            </w:r>
            <w:r>
              <w:rPr>
                <w:rFonts w:ascii="Calibri" w:eastAsia="宋体" w:hAnsi="Calibri" w:cs="Times New Roman" w:hint="eastAsia"/>
              </w:rPr>
              <w:t>，指示灯应显示</w:t>
            </w:r>
            <w:r>
              <w:rPr>
                <w:rFonts w:ascii="Calibri" w:eastAsia="宋体" w:hAnsi="Calibri" w:cs="Times New Roman" w:hint="eastAsia"/>
              </w:rPr>
              <w:t>B=A7H=1010 0111</w:t>
            </w:r>
          </w:p>
          <w:p w14:paraId="53DF57B6" w14:textId="77777777" w:rsidR="00A15DF6" w:rsidRDefault="00A15DF6">
            <w:pPr>
              <w:rPr>
                <w:rFonts w:ascii="Calibri" w:eastAsia="宋体" w:hAnsi="Calibri" w:cs="Times New Roman"/>
              </w:rPr>
            </w:pPr>
          </w:p>
          <w:p w14:paraId="3A34D16F" w14:textId="77777777" w:rsidR="00A15DF6" w:rsidRDefault="00CA479B" w:rsidP="00B673C7">
            <w:pPr>
              <w:numPr>
                <w:ilvl w:val="0"/>
                <w:numId w:val="9"/>
              </w:num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验证运算器所有功能正确性</w:t>
            </w:r>
          </w:p>
          <w:p w14:paraId="175373E1" w14:textId="77777777" w:rsidR="00A15DF6" w:rsidRDefault="00CA479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保持其他信号不变，改变</w:t>
            </w:r>
            <w:r>
              <w:rPr>
                <w:rFonts w:ascii="Calibri" w:eastAsia="宋体" w:hAnsi="Calibri" w:cs="Times New Roman" w:hint="eastAsia"/>
              </w:rPr>
              <w:t>S3, S2, S1, S0, M</w:t>
            </w:r>
            <w:r>
              <w:rPr>
                <w:rFonts w:ascii="Calibri" w:eastAsia="宋体" w:hAnsi="Calibri" w:cs="Times New Roman" w:hint="eastAsia"/>
              </w:rPr>
              <w:t>的值，填写下表</w:t>
            </w:r>
          </w:p>
          <w:p w14:paraId="77914F6F" w14:textId="77777777" w:rsidR="00A15DF6" w:rsidRDefault="00A15DF6">
            <w:pPr>
              <w:rPr>
                <w:rFonts w:ascii="Calibri" w:eastAsia="宋体" w:hAnsi="Calibri" w:cs="Times New Roman"/>
              </w:rPr>
            </w:pPr>
          </w:p>
          <w:p w14:paraId="1CA14738" w14:textId="77777777" w:rsidR="00A15DF6" w:rsidRDefault="00CA479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说明：</w:t>
            </w:r>
            <w:r>
              <w:rPr>
                <w:rFonts w:ascii="Calibri" w:eastAsia="宋体" w:hAnsi="Calibri" w:cs="Times New Roman" w:hint="eastAsia"/>
              </w:rPr>
              <w:t>plus/minus</w:t>
            </w:r>
            <w:r>
              <w:rPr>
                <w:rFonts w:ascii="Calibri" w:eastAsia="宋体" w:hAnsi="Calibri" w:cs="Times New Roman" w:hint="eastAsia"/>
              </w:rPr>
              <w:t>表示算术加，</w:t>
            </w:r>
            <w:r>
              <w:rPr>
                <w:rFonts w:ascii="Calibri" w:eastAsia="宋体" w:hAnsi="Calibri" w:cs="Times New Roman" w:hint="eastAsia"/>
              </w:rPr>
              <w:t>+/-</w:t>
            </w:r>
            <w:r>
              <w:rPr>
                <w:rFonts w:ascii="Calibri" w:eastAsia="宋体" w:hAnsi="Calibri" w:cs="Times New Roman" w:hint="eastAsia"/>
              </w:rPr>
              <w:t>表示逻辑加</w:t>
            </w:r>
          </w:p>
          <w:tbl>
            <w:tblPr>
              <w:tblStyle w:val="a5"/>
              <w:tblW w:w="10682" w:type="dxa"/>
              <w:tblInd w:w="0" w:type="dxa"/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2136"/>
              <w:gridCol w:w="2136"/>
              <w:gridCol w:w="2136"/>
              <w:gridCol w:w="2137"/>
              <w:gridCol w:w="2137"/>
            </w:tblGrid>
            <w:tr w:rsidR="00A15DF6" w14:paraId="1A8A2FA4" w14:textId="77777777">
              <w:tc>
                <w:tcPr>
                  <w:tcW w:w="2136" w:type="dxa"/>
                  <w:vMerge w:val="restart"/>
                </w:tcPr>
                <w:p w14:paraId="7235E66A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算式选择</w:t>
                  </w:r>
                </w:p>
                <w:p w14:paraId="18D55DC2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S3 S2 S1 S0</w:t>
                  </w:r>
                </w:p>
              </w:tc>
              <w:tc>
                <w:tcPr>
                  <w:tcW w:w="4272" w:type="dxa"/>
                  <w:gridSpan w:val="2"/>
                </w:tcPr>
                <w:p w14:paraId="4C7A88A8" w14:textId="77777777" w:rsidR="00A15DF6" w:rsidRDefault="00CA479B">
                  <w:pPr>
                    <w:jc w:val="center"/>
                  </w:pPr>
                  <w:ins w:id="18" w:author="teacher" w:date="2024-10-11T10:58:00Z">
                    <w:r>
                      <w:rPr>
                        <w:rFonts w:hint="eastAsia"/>
                        <w:noProof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659264" behindDoc="0" locked="0" layoutInCell="1" allowOverlap="1" wp14:anchorId="19199783" wp14:editId="05D64DD1">
                              <wp:simplePos x="0" y="0"/>
                              <wp:positionH relativeFrom="column">
                                <wp:posOffset>1266190</wp:posOffset>
                              </wp:positionH>
                              <wp:positionV relativeFrom="paragraph">
                                <wp:posOffset>27940</wp:posOffset>
                              </wp:positionV>
                              <wp:extent cx="139700" cy="6350"/>
                              <wp:effectExtent l="0" t="0" r="31750" b="31750"/>
                              <wp:wrapNone/>
                              <wp:docPr id="1" name="直接连接符 1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CnPr/>
                                    <wps:spPr>
                                      <a:xfrm flipV="1">
                                        <a:off x="0" y="0"/>
                                        <a:ext cx="139700" cy="635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a:graphicData>
                              </a:graphic>
                            </wp:anchor>
                          </w:drawing>
                        </mc:Choice>
                        <mc:Fallback>
                          <w:pict>
                            <v:line w14:anchorId="5387038E"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pt,2.2pt" to="110.7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" strokecolor="#4874cb [3204]" strokeweight="1pt">
                              <v:stroke joinstyle="miter"/>
                            </v:line>
                          </w:pict>
                        </mc:Fallback>
                      </mc:AlternateContent>
                    </w:r>
                  </w:ins>
                  <w:r>
                    <w:rPr>
                      <w:rFonts w:hint="eastAsia"/>
                    </w:rPr>
                    <w:t>M=0 Cn=1</w:t>
                  </w:r>
                </w:p>
              </w:tc>
              <w:tc>
                <w:tcPr>
                  <w:tcW w:w="4274" w:type="dxa"/>
                  <w:gridSpan w:val="2"/>
                </w:tcPr>
                <w:p w14:paraId="13D9832E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M=1</w:t>
                  </w:r>
                  <w:del w:id="19" w:author="teacher" w:date="2024-10-11T10:58:00Z">
                    <w:r w:rsidDel="00CA479B">
                      <w:rPr>
                        <w:rFonts w:hint="eastAsia"/>
                      </w:rPr>
                      <w:delText xml:space="preserve"> Cn=1</w:delText>
                    </w:r>
                  </w:del>
                </w:p>
              </w:tc>
            </w:tr>
            <w:tr w:rsidR="00A15DF6" w14:paraId="0CA1F8A5" w14:textId="77777777">
              <w:tc>
                <w:tcPr>
                  <w:tcW w:w="2136" w:type="dxa"/>
                  <w:vMerge/>
                </w:tcPr>
                <w:p w14:paraId="42525555" w14:textId="77777777" w:rsidR="00A15DF6" w:rsidRDefault="00A15DF6">
                  <w:pPr>
                    <w:jc w:val="center"/>
                  </w:pPr>
                </w:p>
              </w:tc>
              <w:tc>
                <w:tcPr>
                  <w:tcW w:w="2136" w:type="dxa"/>
                </w:tcPr>
                <w:p w14:paraId="6BA084E7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功能</w:t>
                  </w:r>
                </w:p>
              </w:tc>
              <w:tc>
                <w:tcPr>
                  <w:tcW w:w="2136" w:type="dxa"/>
                </w:tcPr>
                <w:p w14:paraId="081788C2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输出值</w:t>
                  </w:r>
                </w:p>
              </w:tc>
              <w:tc>
                <w:tcPr>
                  <w:tcW w:w="2137" w:type="dxa"/>
                </w:tcPr>
                <w:p w14:paraId="09E63141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功能</w:t>
                  </w:r>
                </w:p>
              </w:tc>
              <w:tc>
                <w:tcPr>
                  <w:tcW w:w="2137" w:type="dxa"/>
                </w:tcPr>
                <w:p w14:paraId="5EFC359F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输出值</w:t>
                  </w:r>
                </w:p>
              </w:tc>
            </w:tr>
            <w:tr w:rsidR="00A15DF6" w14:paraId="145F09FC" w14:textId="77777777">
              <w:tc>
                <w:tcPr>
                  <w:tcW w:w="2136" w:type="dxa"/>
                </w:tcPr>
                <w:p w14:paraId="3CCC8A4A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0 0 0 0</w:t>
                  </w:r>
                </w:p>
              </w:tc>
              <w:tc>
                <w:tcPr>
                  <w:tcW w:w="2136" w:type="dxa"/>
                </w:tcPr>
                <w:p w14:paraId="0DE20324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A</w:t>
                  </w:r>
                </w:p>
              </w:tc>
              <w:tc>
                <w:tcPr>
                  <w:tcW w:w="2136" w:type="dxa"/>
                </w:tcPr>
                <w:p w14:paraId="329F2FC8" w14:textId="77777777" w:rsidR="00A15DF6" w:rsidRDefault="00A15DF6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14:paraId="1FF8CBDF" w14:textId="77777777" w:rsidR="00A15DF6" w:rsidRDefault="00CA479B">
                  <w:pPr>
                    <w:jc w:val="center"/>
                  </w:pPr>
                  <w:r>
                    <w:rPr>
                      <w:rFonts w:ascii="Arial" w:eastAsia="Arial" w:hAnsi="Arial" w:cs="Arial"/>
                      <w:color w:val="3C4043"/>
                      <w:kern w:val="0"/>
                      <w:szCs w:val="21"/>
                      <w:shd w:val="clear" w:color="auto" w:fill="FFFFFF"/>
                      <w:lang w:bidi="ar"/>
                    </w:rPr>
                    <w:t>¬</w:t>
                  </w:r>
                  <w:r>
                    <w:rPr>
                      <w:rFonts w:ascii="Arial" w:eastAsia="Arial" w:hAnsi="Arial" w:cs="Arial" w:hint="eastAsia"/>
                      <w:color w:val="3C4043"/>
                      <w:kern w:val="0"/>
                      <w:szCs w:val="21"/>
                      <w:shd w:val="clear" w:color="auto" w:fill="FFFFFF"/>
                      <w:lang w:bidi="ar"/>
                    </w:rPr>
                    <w:t>A</w:t>
                  </w:r>
                </w:p>
              </w:tc>
              <w:tc>
                <w:tcPr>
                  <w:tcW w:w="2137" w:type="dxa"/>
                </w:tcPr>
                <w:p w14:paraId="26B1F70A" w14:textId="77777777" w:rsidR="00A15DF6" w:rsidRDefault="00A15DF6">
                  <w:pPr>
                    <w:jc w:val="center"/>
                  </w:pPr>
                </w:p>
              </w:tc>
            </w:tr>
            <w:tr w:rsidR="00A15DF6" w14:paraId="29424271" w14:textId="77777777">
              <w:tc>
                <w:tcPr>
                  <w:tcW w:w="2136" w:type="dxa"/>
                </w:tcPr>
                <w:p w14:paraId="1D0EC9BD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0 0 0 1</w:t>
                  </w:r>
                </w:p>
              </w:tc>
              <w:tc>
                <w:tcPr>
                  <w:tcW w:w="2136" w:type="dxa"/>
                </w:tcPr>
                <w:p w14:paraId="5B5E0C2F" w14:textId="77777777" w:rsidR="00A15DF6" w:rsidRDefault="00CA479B">
                  <w:pPr>
                    <w:jc w:val="center"/>
                  </w:pPr>
                  <w:r>
                    <w:rPr>
                      <w:rFonts w:hAnsi="DejaVu Math TeX Gyre" w:hint="eastAsia"/>
                    </w:rPr>
                    <w:t>A+B</w:t>
                  </w:r>
                </w:p>
              </w:tc>
              <w:tc>
                <w:tcPr>
                  <w:tcW w:w="2136" w:type="dxa"/>
                </w:tcPr>
                <w:p w14:paraId="42064D94" w14:textId="77777777" w:rsidR="00A15DF6" w:rsidRDefault="00A15DF6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14:paraId="06DAECD4" w14:textId="77777777" w:rsidR="00A15DF6" w:rsidRDefault="00CA479B">
                  <w:pPr>
                    <w:jc w:val="center"/>
                  </w:pPr>
                  <w:r>
                    <w:rPr>
                      <w:rFonts w:ascii="Arial" w:eastAsia="Arial" w:hAnsi="Arial" w:cs="Arial"/>
                      <w:color w:val="3C4043"/>
                      <w:kern w:val="0"/>
                      <w:szCs w:val="21"/>
                      <w:shd w:val="clear" w:color="auto" w:fill="FFFFFF"/>
                      <w:lang w:bidi="ar"/>
                    </w:rPr>
                    <w:t>¬</w:t>
                  </w:r>
                  <w:r>
                    <w:rPr>
                      <w:rFonts w:ascii="Arial" w:eastAsia="Arial" w:hAnsi="Arial" w:cs="Arial" w:hint="eastAsia"/>
                      <w:color w:val="3C4043"/>
                      <w:kern w:val="0"/>
                      <w:szCs w:val="21"/>
                      <w:shd w:val="clear" w:color="auto" w:fill="FFFFFF"/>
                      <w:lang w:bidi="ar"/>
                    </w:rPr>
                    <w:t>(A+B)</w:t>
                  </w:r>
                </w:p>
              </w:tc>
              <w:tc>
                <w:tcPr>
                  <w:tcW w:w="2137" w:type="dxa"/>
                </w:tcPr>
                <w:p w14:paraId="17BC2E20" w14:textId="77777777" w:rsidR="00A15DF6" w:rsidRDefault="00A15DF6">
                  <w:pPr>
                    <w:jc w:val="center"/>
                  </w:pPr>
                </w:p>
              </w:tc>
            </w:tr>
            <w:tr w:rsidR="00A15DF6" w14:paraId="64AB437B" w14:textId="77777777">
              <w:tc>
                <w:tcPr>
                  <w:tcW w:w="2136" w:type="dxa"/>
                </w:tcPr>
                <w:p w14:paraId="6DFBA118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0 0 1 0</w:t>
                  </w:r>
                </w:p>
              </w:tc>
              <w:tc>
                <w:tcPr>
                  <w:tcW w:w="2136" w:type="dxa"/>
                </w:tcPr>
                <w:p w14:paraId="696010D3" w14:textId="77777777" w:rsidR="00A15DF6" w:rsidRDefault="00CA479B">
                  <w:pPr>
                    <w:widowControl/>
                    <w:jc w:val="center"/>
                  </w:pPr>
                  <w:r>
                    <w:rPr>
                      <w:rFonts w:hint="eastAsia"/>
                    </w:rPr>
                    <w:t>A+</w:t>
                  </w:r>
                  <w:r>
                    <w:rPr>
                      <w:rFonts w:ascii="Arial" w:eastAsia="Arial" w:hAnsi="Arial" w:cs="Arial"/>
                      <w:color w:val="3C4043"/>
                      <w:kern w:val="0"/>
                      <w:szCs w:val="21"/>
                      <w:shd w:val="clear" w:color="auto" w:fill="FFFFFF"/>
                      <w:lang w:bidi="ar"/>
                    </w:rPr>
                    <w:t>¬</w:t>
                  </w:r>
                  <w:r>
                    <w:rPr>
                      <w:rFonts w:ascii="Arial" w:eastAsia="Arial" w:hAnsi="Arial" w:cs="Arial" w:hint="eastAsia"/>
                      <w:color w:val="3C4043"/>
                      <w:kern w:val="0"/>
                      <w:szCs w:val="21"/>
                      <w:shd w:val="clear" w:color="auto" w:fill="FFFFFF"/>
                      <w:lang w:bidi="ar"/>
                    </w:rPr>
                    <w:t>B</w:t>
                  </w:r>
                </w:p>
              </w:tc>
              <w:tc>
                <w:tcPr>
                  <w:tcW w:w="2136" w:type="dxa"/>
                </w:tcPr>
                <w:p w14:paraId="25725947" w14:textId="77777777" w:rsidR="00A15DF6" w:rsidRDefault="00A15DF6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14:paraId="2ED7BE7A" w14:textId="77777777" w:rsidR="00A15DF6" w:rsidRDefault="00CA479B">
                  <w:pPr>
                    <w:jc w:val="center"/>
                  </w:pPr>
                  <w:r>
                    <w:rPr>
                      <w:rFonts w:ascii="Arial" w:eastAsia="Arial" w:hAnsi="Arial" w:cs="Arial" w:hint="eastAsia"/>
                      <w:color w:val="3C4043"/>
                      <w:kern w:val="0"/>
                      <w:szCs w:val="21"/>
                      <w:shd w:val="clear" w:color="auto" w:fill="FFFFFF"/>
                      <w:lang w:bidi="ar"/>
                    </w:rPr>
                    <w:t>(</w:t>
                  </w:r>
                  <w:r>
                    <w:rPr>
                      <w:rFonts w:ascii="Arial" w:eastAsia="Arial" w:hAnsi="Arial" w:cs="Arial"/>
                      <w:color w:val="3C4043"/>
                      <w:kern w:val="0"/>
                      <w:szCs w:val="21"/>
                      <w:shd w:val="clear" w:color="auto" w:fill="FFFFFF"/>
                      <w:lang w:bidi="ar"/>
                    </w:rPr>
                    <w:t>¬</w:t>
                  </w:r>
                  <w:r>
                    <w:rPr>
                      <w:rFonts w:ascii="Arial" w:eastAsia="Arial" w:hAnsi="Arial" w:cs="Arial" w:hint="eastAsia"/>
                      <w:color w:val="3C4043"/>
                      <w:kern w:val="0"/>
                      <w:szCs w:val="21"/>
                      <w:shd w:val="clear" w:color="auto" w:fill="FFFFFF"/>
                      <w:lang w:bidi="ar"/>
                    </w:rPr>
                    <w:t>A)B</w:t>
                  </w:r>
                </w:p>
              </w:tc>
              <w:tc>
                <w:tcPr>
                  <w:tcW w:w="2137" w:type="dxa"/>
                </w:tcPr>
                <w:p w14:paraId="25B32550" w14:textId="77777777" w:rsidR="00A15DF6" w:rsidRDefault="00A15DF6">
                  <w:pPr>
                    <w:jc w:val="center"/>
                  </w:pPr>
                </w:p>
              </w:tc>
            </w:tr>
            <w:tr w:rsidR="00A15DF6" w14:paraId="3C3374B1" w14:textId="77777777">
              <w:tc>
                <w:tcPr>
                  <w:tcW w:w="2136" w:type="dxa"/>
                </w:tcPr>
                <w:p w14:paraId="1948A239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0 0 1 1</w:t>
                  </w:r>
                </w:p>
              </w:tc>
              <w:tc>
                <w:tcPr>
                  <w:tcW w:w="2136" w:type="dxa"/>
                </w:tcPr>
                <w:p w14:paraId="128424B3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0 minus 1</w:t>
                  </w:r>
                </w:p>
              </w:tc>
              <w:tc>
                <w:tcPr>
                  <w:tcW w:w="2136" w:type="dxa"/>
                </w:tcPr>
                <w:p w14:paraId="72809F25" w14:textId="77777777" w:rsidR="00A15DF6" w:rsidRDefault="00A15DF6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14:paraId="4B665084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Logical 0</w:t>
                  </w:r>
                </w:p>
              </w:tc>
              <w:tc>
                <w:tcPr>
                  <w:tcW w:w="2137" w:type="dxa"/>
                </w:tcPr>
                <w:p w14:paraId="2F2BBE62" w14:textId="77777777" w:rsidR="00A15DF6" w:rsidRDefault="00A15DF6">
                  <w:pPr>
                    <w:jc w:val="center"/>
                  </w:pPr>
                </w:p>
              </w:tc>
            </w:tr>
            <w:tr w:rsidR="00A15DF6" w14:paraId="5F2CE323" w14:textId="77777777">
              <w:tc>
                <w:tcPr>
                  <w:tcW w:w="2136" w:type="dxa"/>
                </w:tcPr>
                <w:p w14:paraId="1D1081E5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0 1 0 0</w:t>
                  </w:r>
                </w:p>
              </w:tc>
              <w:tc>
                <w:tcPr>
                  <w:tcW w:w="2136" w:type="dxa"/>
                </w:tcPr>
                <w:p w14:paraId="1D53EEA2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A plus A</w:t>
                  </w:r>
                  <w:r>
                    <w:rPr>
                      <w:rFonts w:ascii="Arial" w:eastAsia="Arial" w:hAnsi="Arial" w:cs="Arial"/>
                      <w:color w:val="3C4043"/>
                      <w:kern w:val="0"/>
                      <w:szCs w:val="21"/>
                      <w:shd w:val="clear" w:color="auto" w:fill="FFFFFF"/>
                      <w:lang w:bidi="ar"/>
                    </w:rPr>
                    <w:t>¬</w:t>
                  </w:r>
                  <w:r>
                    <w:rPr>
                      <w:rFonts w:hint="eastAsia"/>
                    </w:rPr>
                    <w:t>B</w:t>
                  </w:r>
                </w:p>
              </w:tc>
              <w:tc>
                <w:tcPr>
                  <w:tcW w:w="2136" w:type="dxa"/>
                </w:tcPr>
                <w:p w14:paraId="37F6786C" w14:textId="77777777" w:rsidR="00A15DF6" w:rsidRDefault="00A15DF6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14:paraId="05768A39" w14:textId="77777777" w:rsidR="00A15DF6" w:rsidRDefault="00CA479B">
                  <w:pPr>
                    <w:jc w:val="center"/>
                  </w:pPr>
                  <w:r>
                    <w:rPr>
                      <w:rFonts w:ascii="Arial" w:eastAsia="Arial" w:hAnsi="Arial" w:cs="Arial"/>
                      <w:color w:val="3C4043"/>
                      <w:kern w:val="0"/>
                      <w:szCs w:val="21"/>
                      <w:shd w:val="clear" w:color="auto" w:fill="FFFFFF"/>
                      <w:lang w:bidi="ar"/>
                    </w:rPr>
                    <w:t>¬</w:t>
                  </w:r>
                  <w:r>
                    <w:rPr>
                      <w:rFonts w:ascii="Arial" w:eastAsia="Arial" w:hAnsi="Arial" w:cs="Arial" w:hint="eastAsia"/>
                      <w:color w:val="3C4043"/>
                      <w:kern w:val="0"/>
                      <w:szCs w:val="21"/>
                      <w:shd w:val="clear" w:color="auto" w:fill="FFFFFF"/>
                      <w:lang w:bidi="ar"/>
                    </w:rPr>
                    <w:t>(AB)</w:t>
                  </w:r>
                </w:p>
              </w:tc>
              <w:tc>
                <w:tcPr>
                  <w:tcW w:w="2137" w:type="dxa"/>
                </w:tcPr>
                <w:p w14:paraId="2FA16F05" w14:textId="77777777" w:rsidR="00A15DF6" w:rsidRDefault="00A15DF6">
                  <w:pPr>
                    <w:jc w:val="center"/>
                  </w:pPr>
                </w:p>
              </w:tc>
            </w:tr>
            <w:tr w:rsidR="00A15DF6" w14:paraId="3B7B5109" w14:textId="77777777">
              <w:tc>
                <w:tcPr>
                  <w:tcW w:w="2136" w:type="dxa"/>
                </w:tcPr>
                <w:p w14:paraId="5812AB20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0 1 0 1</w:t>
                  </w:r>
                </w:p>
              </w:tc>
              <w:tc>
                <w:tcPr>
                  <w:tcW w:w="2136" w:type="dxa"/>
                </w:tcPr>
                <w:p w14:paraId="5F3BDCAA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(A+B) plus (A</w:t>
                  </w:r>
                  <w:r>
                    <w:rPr>
                      <w:rFonts w:ascii="Arial" w:eastAsia="Arial" w:hAnsi="Arial" w:cs="Arial"/>
                      <w:color w:val="3C4043"/>
                      <w:kern w:val="0"/>
                      <w:szCs w:val="21"/>
                      <w:shd w:val="clear" w:color="auto" w:fill="FFFFFF"/>
                      <w:lang w:bidi="ar"/>
                    </w:rPr>
                    <w:t>¬</w:t>
                  </w:r>
                  <w:r>
                    <w:rPr>
                      <w:rFonts w:ascii="Arial" w:eastAsia="Arial" w:hAnsi="Arial" w:cs="Arial" w:hint="eastAsia"/>
                      <w:color w:val="3C4043"/>
                      <w:kern w:val="0"/>
                      <w:szCs w:val="21"/>
                      <w:shd w:val="clear" w:color="auto" w:fill="FFFFFF"/>
                      <w:lang w:bidi="ar"/>
                    </w:rPr>
                    <w:t>B)</w:t>
                  </w:r>
                </w:p>
              </w:tc>
              <w:tc>
                <w:tcPr>
                  <w:tcW w:w="2136" w:type="dxa"/>
                </w:tcPr>
                <w:p w14:paraId="168D5122" w14:textId="77777777" w:rsidR="00A15DF6" w:rsidRDefault="00A15DF6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14:paraId="466E43FE" w14:textId="77777777" w:rsidR="00A15DF6" w:rsidRDefault="00CA479B">
                  <w:pPr>
                    <w:jc w:val="center"/>
                  </w:pPr>
                  <w:r>
                    <w:rPr>
                      <w:rFonts w:ascii="Arial" w:eastAsia="Arial" w:hAnsi="Arial" w:cs="Arial"/>
                      <w:color w:val="3C4043"/>
                      <w:kern w:val="0"/>
                      <w:szCs w:val="21"/>
                      <w:shd w:val="clear" w:color="auto" w:fill="FFFFFF"/>
                      <w:lang w:bidi="ar"/>
                    </w:rPr>
                    <w:t>¬</w:t>
                  </w:r>
                  <w:r>
                    <w:rPr>
                      <w:rFonts w:ascii="Arial" w:eastAsia="Arial" w:hAnsi="Arial" w:cs="Arial" w:hint="eastAsia"/>
                      <w:color w:val="3C4043"/>
                      <w:kern w:val="0"/>
                      <w:szCs w:val="21"/>
                      <w:shd w:val="clear" w:color="auto" w:fill="FFFFFF"/>
                      <w:lang w:bidi="ar"/>
                    </w:rPr>
                    <w:t>B</w:t>
                  </w:r>
                </w:p>
              </w:tc>
              <w:tc>
                <w:tcPr>
                  <w:tcW w:w="2137" w:type="dxa"/>
                </w:tcPr>
                <w:p w14:paraId="0F333B6C" w14:textId="77777777" w:rsidR="00A15DF6" w:rsidRDefault="00A15DF6">
                  <w:pPr>
                    <w:jc w:val="center"/>
                  </w:pPr>
                </w:p>
              </w:tc>
            </w:tr>
            <w:tr w:rsidR="00A15DF6" w14:paraId="551521A1" w14:textId="77777777">
              <w:tc>
                <w:tcPr>
                  <w:tcW w:w="2136" w:type="dxa"/>
                </w:tcPr>
                <w:p w14:paraId="04E0A5F5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0 1 1 0</w:t>
                  </w:r>
                </w:p>
              </w:tc>
              <w:tc>
                <w:tcPr>
                  <w:tcW w:w="2136" w:type="dxa"/>
                </w:tcPr>
                <w:p w14:paraId="394B59C2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A minus B minus 1</w:t>
                  </w:r>
                </w:p>
              </w:tc>
              <w:tc>
                <w:tcPr>
                  <w:tcW w:w="2136" w:type="dxa"/>
                </w:tcPr>
                <w:p w14:paraId="1ABF3255" w14:textId="77777777" w:rsidR="00A15DF6" w:rsidRDefault="00A15DF6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14:paraId="33FAABF7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⊕</w:t>
                  </w:r>
                  <w:r>
                    <w:rPr>
                      <w:rFonts w:hint="eastAsia"/>
                    </w:rPr>
                    <w:t>B</w:t>
                  </w:r>
                </w:p>
              </w:tc>
              <w:tc>
                <w:tcPr>
                  <w:tcW w:w="2137" w:type="dxa"/>
                </w:tcPr>
                <w:p w14:paraId="32A3E857" w14:textId="77777777" w:rsidR="00A15DF6" w:rsidRDefault="00A15DF6">
                  <w:pPr>
                    <w:jc w:val="center"/>
                  </w:pPr>
                </w:p>
              </w:tc>
            </w:tr>
            <w:tr w:rsidR="00A15DF6" w14:paraId="0B13078A" w14:textId="77777777">
              <w:tc>
                <w:tcPr>
                  <w:tcW w:w="2136" w:type="dxa"/>
                </w:tcPr>
                <w:p w14:paraId="26B7F708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0 1 1 1</w:t>
                  </w:r>
                </w:p>
              </w:tc>
              <w:tc>
                <w:tcPr>
                  <w:tcW w:w="2136" w:type="dxa"/>
                </w:tcPr>
                <w:p w14:paraId="7A8CA3B4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AB minus 1</w:t>
                  </w:r>
                </w:p>
              </w:tc>
              <w:tc>
                <w:tcPr>
                  <w:tcW w:w="2136" w:type="dxa"/>
                </w:tcPr>
                <w:p w14:paraId="00711A45" w14:textId="77777777" w:rsidR="00A15DF6" w:rsidRDefault="00A15DF6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14:paraId="0E096F82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ascii="Arial" w:eastAsia="Arial" w:hAnsi="Arial" w:cs="Arial"/>
                      <w:color w:val="3C4043"/>
                      <w:kern w:val="0"/>
                      <w:szCs w:val="21"/>
                      <w:shd w:val="clear" w:color="auto" w:fill="FFFFFF"/>
                      <w:lang w:bidi="ar"/>
                    </w:rPr>
                    <w:t>¬</w:t>
                  </w:r>
                  <w:r>
                    <w:rPr>
                      <w:rFonts w:ascii="Arial" w:eastAsia="Arial" w:hAnsi="Arial" w:cs="Arial" w:hint="eastAsia"/>
                      <w:color w:val="3C4043"/>
                      <w:kern w:val="0"/>
                      <w:szCs w:val="21"/>
                      <w:shd w:val="clear" w:color="auto" w:fill="FFFFFF"/>
                      <w:lang w:bidi="ar"/>
                    </w:rPr>
                    <w:t>B</w:t>
                  </w:r>
                </w:p>
              </w:tc>
              <w:tc>
                <w:tcPr>
                  <w:tcW w:w="2137" w:type="dxa"/>
                </w:tcPr>
                <w:p w14:paraId="1B0788AD" w14:textId="77777777" w:rsidR="00A15DF6" w:rsidRDefault="00A15DF6">
                  <w:pPr>
                    <w:jc w:val="center"/>
                  </w:pPr>
                </w:p>
              </w:tc>
            </w:tr>
            <w:tr w:rsidR="00A15DF6" w14:paraId="6729DF08" w14:textId="77777777">
              <w:tc>
                <w:tcPr>
                  <w:tcW w:w="2136" w:type="dxa"/>
                </w:tcPr>
                <w:p w14:paraId="7414FB2E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1 0 0 0</w:t>
                  </w:r>
                </w:p>
              </w:tc>
              <w:tc>
                <w:tcPr>
                  <w:tcW w:w="2136" w:type="dxa"/>
                </w:tcPr>
                <w:p w14:paraId="63F50530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A plus AB</w:t>
                  </w:r>
                </w:p>
              </w:tc>
              <w:tc>
                <w:tcPr>
                  <w:tcW w:w="2136" w:type="dxa"/>
                </w:tcPr>
                <w:p w14:paraId="49D4F334" w14:textId="77777777" w:rsidR="00A15DF6" w:rsidRDefault="00A15DF6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14:paraId="0982F9E5" w14:textId="77777777" w:rsidR="00A15DF6" w:rsidRDefault="00CA479B">
                  <w:pPr>
                    <w:jc w:val="center"/>
                  </w:pPr>
                  <w:r>
                    <w:rPr>
                      <w:rFonts w:ascii="Arial" w:eastAsia="Arial" w:hAnsi="Arial" w:cs="Arial"/>
                      <w:color w:val="3C4043"/>
                      <w:kern w:val="0"/>
                      <w:szCs w:val="21"/>
                      <w:shd w:val="clear" w:color="auto" w:fill="FFFFFF"/>
                      <w:lang w:bidi="ar"/>
                    </w:rPr>
                    <w:t>¬</w:t>
                  </w:r>
                  <w:r>
                    <w:rPr>
                      <w:rFonts w:ascii="Arial" w:eastAsia="Arial" w:hAnsi="Arial" w:cs="Arial" w:hint="eastAsia"/>
                      <w:color w:val="3C4043"/>
                      <w:kern w:val="0"/>
                      <w:szCs w:val="21"/>
                      <w:shd w:val="clear" w:color="auto" w:fill="FFFFFF"/>
                      <w:lang w:bidi="ar"/>
                    </w:rPr>
                    <w:t>A + B</w:t>
                  </w:r>
                </w:p>
              </w:tc>
              <w:tc>
                <w:tcPr>
                  <w:tcW w:w="2137" w:type="dxa"/>
                </w:tcPr>
                <w:p w14:paraId="00B97E2B" w14:textId="77777777" w:rsidR="00A15DF6" w:rsidRDefault="00A15DF6">
                  <w:pPr>
                    <w:jc w:val="center"/>
                  </w:pPr>
                </w:p>
              </w:tc>
            </w:tr>
            <w:tr w:rsidR="00A15DF6" w14:paraId="6C030C25" w14:textId="77777777">
              <w:tc>
                <w:tcPr>
                  <w:tcW w:w="2136" w:type="dxa"/>
                </w:tcPr>
                <w:p w14:paraId="4C5E2493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1 0 0 1</w:t>
                  </w:r>
                </w:p>
              </w:tc>
              <w:tc>
                <w:tcPr>
                  <w:tcW w:w="2136" w:type="dxa"/>
                </w:tcPr>
                <w:p w14:paraId="52AE0B92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A plus B</w:t>
                  </w:r>
                </w:p>
              </w:tc>
              <w:tc>
                <w:tcPr>
                  <w:tcW w:w="2136" w:type="dxa"/>
                </w:tcPr>
                <w:p w14:paraId="79FEB6A7" w14:textId="77777777" w:rsidR="00A15DF6" w:rsidRDefault="00A15DF6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14:paraId="3BB223F9" w14:textId="77777777" w:rsidR="00A15DF6" w:rsidRDefault="00CA479B">
                  <w:pPr>
                    <w:jc w:val="center"/>
                  </w:pPr>
                  <w:r>
                    <w:rPr>
                      <w:rFonts w:ascii="Arial" w:eastAsia="Arial" w:hAnsi="Arial" w:cs="Arial"/>
                      <w:color w:val="3C4043"/>
                      <w:kern w:val="0"/>
                      <w:szCs w:val="21"/>
                      <w:shd w:val="clear" w:color="auto" w:fill="FFFFFF"/>
                      <w:lang w:bidi="ar"/>
                    </w:rPr>
                    <w:t>¬</w:t>
                  </w:r>
                  <w:r>
                    <w:rPr>
                      <w:rFonts w:ascii="Arial" w:eastAsia="Arial" w:hAnsi="Arial" w:cs="Arial" w:hint="eastAsia"/>
                      <w:color w:val="3C4043"/>
                      <w:kern w:val="0"/>
                      <w:szCs w:val="21"/>
                      <w:shd w:val="clear" w:color="auto" w:fill="FFFFFF"/>
                      <w:lang w:bidi="ar"/>
                    </w:rPr>
                    <w:t>(A</w:t>
                  </w:r>
                  <w:r>
                    <w:rPr>
                      <w:rFonts w:hint="eastAsia"/>
                    </w:rPr>
                    <w:t>⊕</w:t>
                  </w:r>
                  <w:r>
                    <w:rPr>
                      <w:rFonts w:ascii="Arial" w:eastAsia="Arial" w:hAnsi="Arial" w:cs="Arial" w:hint="eastAsia"/>
                      <w:color w:val="3C4043"/>
                      <w:kern w:val="0"/>
                      <w:szCs w:val="21"/>
                      <w:shd w:val="clear" w:color="auto" w:fill="FFFFFF"/>
                      <w:lang w:bidi="ar"/>
                    </w:rPr>
                    <w:t>B)</w:t>
                  </w:r>
                </w:p>
              </w:tc>
              <w:tc>
                <w:tcPr>
                  <w:tcW w:w="2137" w:type="dxa"/>
                </w:tcPr>
                <w:p w14:paraId="3C1AD250" w14:textId="77777777" w:rsidR="00A15DF6" w:rsidRDefault="00A15DF6">
                  <w:pPr>
                    <w:jc w:val="center"/>
                  </w:pPr>
                </w:p>
              </w:tc>
            </w:tr>
            <w:tr w:rsidR="00A15DF6" w14:paraId="480CDB63" w14:textId="77777777">
              <w:tc>
                <w:tcPr>
                  <w:tcW w:w="2136" w:type="dxa"/>
                </w:tcPr>
                <w:p w14:paraId="4BF5D36A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1 0 1 0</w:t>
                  </w:r>
                </w:p>
              </w:tc>
              <w:tc>
                <w:tcPr>
                  <w:tcW w:w="2136" w:type="dxa"/>
                </w:tcPr>
                <w:p w14:paraId="30BC599B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(A+</w:t>
                  </w:r>
                  <w:r>
                    <w:rPr>
                      <w:rFonts w:ascii="Arial" w:eastAsia="Arial" w:hAnsi="Arial" w:cs="Arial"/>
                      <w:color w:val="3C4043"/>
                      <w:kern w:val="0"/>
                      <w:szCs w:val="21"/>
                      <w:shd w:val="clear" w:color="auto" w:fill="FFFFFF"/>
                      <w:lang w:bidi="ar"/>
                    </w:rPr>
                    <w:t>¬</w:t>
                  </w:r>
                  <w:r>
                    <w:rPr>
                      <w:rFonts w:ascii="Arial" w:eastAsia="Arial" w:hAnsi="Arial" w:cs="Arial" w:hint="eastAsia"/>
                      <w:color w:val="3C4043"/>
                      <w:kern w:val="0"/>
                      <w:szCs w:val="21"/>
                      <w:shd w:val="clear" w:color="auto" w:fill="FFFFFF"/>
                      <w:lang w:bidi="ar"/>
                    </w:rPr>
                    <w:t>B</w:t>
                  </w:r>
                  <w:r>
                    <w:rPr>
                      <w:rFonts w:hint="eastAsia"/>
                    </w:rPr>
                    <w:t>) plus AB</w:t>
                  </w:r>
                </w:p>
              </w:tc>
              <w:tc>
                <w:tcPr>
                  <w:tcW w:w="2136" w:type="dxa"/>
                </w:tcPr>
                <w:p w14:paraId="44C66FD1" w14:textId="77777777" w:rsidR="00A15DF6" w:rsidRDefault="00A15DF6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14:paraId="0BBC7CF8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B</w:t>
                  </w:r>
                </w:p>
              </w:tc>
              <w:tc>
                <w:tcPr>
                  <w:tcW w:w="2137" w:type="dxa"/>
                </w:tcPr>
                <w:p w14:paraId="5912F9FA" w14:textId="77777777" w:rsidR="00A15DF6" w:rsidRDefault="00A15DF6">
                  <w:pPr>
                    <w:jc w:val="center"/>
                  </w:pPr>
                </w:p>
              </w:tc>
            </w:tr>
            <w:tr w:rsidR="00A15DF6" w14:paraId="5FFA528A" w14:textId="77777777">
              <w:tc>
                <w:tcPr>
                  <w:tcW w:w="2136" w:type="dxa"/>
                </w:tcPr>
                <w:p w14:paraId="30495090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1 0 1 1</w:t>
                  </w:r>
                </w:p>
              </w:tc>
              <w:tc>
                <w:tcPr>
                  <w:tcW w:w="2136" w:type="dxa"/>
                </w:tcPr>
                <w:p w14:paraId="07A477DC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AB minus 1</w:t>
                  </w:r>
                </w:p>
              </w:tc>
              <w:tc>
                <w:tcPr>
                  <w:tcW w:w="2136" w:type="dxa"/>
                </w:tcPr>
                <w:p w14:paraId="4B96FAB4" w14:textId="77777777" w:rsidR="00A15DF6" w:rsidRDefault="00A15DF6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14:paraId="7A1CA5AD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AB</w:t>
                  </w:r>
                </w:p>
              </w:tc>
              <w:tc>
                <w:tcPr>
                  <w:tcW w:w="2137" w:type="dxa"/>
                </w:tcPr>
                <w:p w14:paraId="380CD955" w14:textId="77777777" w:rsidR="00A15DF6" w:rsidRDefault="00A15DF6">
                  <w:pPr>
                    <w:jc w:val="center"/>
                  </w:pPr>
                </w:p>
              </w:tc>
            </w:tr>
            <w:tr w:rsidR="00A15DF6" w14:paraId="0E2BB931" w14:textId="77777777">
              <w:tc>
                <w:tcPr>
                  <w:tcW w:w="2136" w:type="dxa"/>
                </w:tcPr>
                <w:p w14:paraId="213D6EF9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1 1 0 0</w:t>
                  </w:r>
                </w:p>
              </w:tc>
              <w:tc>
                <w:tcPr>
                  <w:tcW w:w="2136" w:type="dxa"/>
                </w:tcPr>
                <w:p w14:paraId="4CD6FD14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A plus A</w:t>
                  </w:r>
                </w:p>
              </w:tc>
              <w:tc>
                <w:tcPr>
                  <w:tcW w:w="2136" w:type="dxa"/>
                </w:tcPr>
                <w:p w14:paraId="6EB7D210" w14:textId="77777777" w:rsidR="00A15DF6" w:rsidRDefault="00A15DF6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14:paraId="1D029BF0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Logical 1</w:t>
                  </w:r>
                </w:p>
              </w:tc>
              <w:tc>
                <w:tcPr>
                  <w:tcW w:w="2137" w:type="dxa"/>
                </w:tcPr>
                <w:p w14:paraId="0824FDDD" w14:textId="77777777" w:rsidR="00A15DF6" w:rsidRDefault="00A15DF6">
                  <w:pPr>
                    <w:jc w:val="center"/>
                  </w:pPr>
                </w:p>
              </w:tc>
            </w:tr>
            <w:tr w:rsidR="00A15DF6" w14:paraId="6871F20B" w14:textId="77777777">
              <w:tc>
                <w:tcPr>
                  <w:tcW w:w="2136" w:type="dxa"/>
                </w:tcPr>
                <w:p w14:paraId="3E6C3F3A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1 1 0 1</w:t>
                  </w:r>
                </w:p>
              </w:tc>
              <w:tc>
                <w:tcPr>
                  <w:tcW w:w="2136" w:type="dxa"/>
                </w:tcPr>
                <w:p w14:paraId="59C27746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(A+B) plus A</w:t>
                  </w:r>
                </w:p>
              </w:tc>
              <w:tc>
                <w:tcPr>
                  <w:tcW w:w="2136" w:type="dxa"/>
                </w:tcPr>
                <w:p w14:paraId="1466A527" w14:textId="77777777" w:rsidR="00A15DF6" w:rsidRDefault="00A15DF6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14:paraId="40DA9226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A+</w:t>
                  </w:r>
                  <w:r>
                    <w:rPr>
                      <w:rFonts w:ascii="Arial" w:eastAsia="Arial" w:hAnsi="Arial" w:cs="Arial"/>
                      <w:color w:val="3C4043"/>
                      <w:kern w:val="0"/>
                      <w:szCs w:val="21"/>
                      <w:shd w:val="clear" w:color="auto" w:fill="FFFFFF"/>
                      <w:lang w:bidi="ar"/>
                    </w:rPr>
                    <w:t>¬</w:t>
                  </w:r>
                  <w:r>
                    <w:rPr>
                      <w:rFonts w:ascii="Arial" w:eastAsia="Arial" w:hAnsi="Arial" w:cs="Arial" w:hint="eastAsia"/>
                      <w:color w:val="3C4043"/>
                      <w:kern w:val="0"/>
                      <w:szCs w:val="21"/>
                      <w:shd w:val="clear" w:color="auto" w:fill="FFFFFF"/>
                      <w:lang w:bidi="ar"/>
                    </w:rPr>
                    <w:t>B</w:t>
                  </w:r>
                </w:p>
              </w:tc>
              <w:tc>
                <w:tcPr>
                  <w:tcW w:w="2137" w:type="dxa"/>
                </w:tcPr>
                <w:p w14:paraId="1C259280" w14:textId="77777777" w:rsidR="00A15DF6" w:rsidRDefault="00A15DF6">
                  <w:pPr>
                    <w:jc w:val="center"/>
                  </w:pPr>
                </w:p>
              </w:tc>
            </w:tr>
            <w:tr w:rsidR="00A15DF6" w14:paraId="37B9A094" w14:textId="77777777">
              <w:tc>
                <w:tcPr>
                  <w:tcW w:w="2136" w:type="dxa"/>
                </w:tcPr>
                <w:p w14:paraId="765F7D04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1 1 1 0</w:t>
                  </w:r>
                </w:p>
              </w:tc>
              <w:tc>
                <w:tcPr>
                  <w:tcW w:w="2136" w:type="dxa"/>
                </w:tcPr>
                <w:p w14:paraId="484BE74E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(A+</w:t>
                  </w:r>
                  <w:r>
                    <w:rPr>
                      <w:rFonts w:ascii="Arial" w:eastAsia="Arial" w:hAnsi="Arial" w:cs="Arial"/>
                      <w:color w:val="3C4043"/>
                      <w:kern w:val="0"/>
                      <w:szCs w:val="21"/>
                      <w:shd w:val="clear" w:color="auto" w:fill="FFFFFF"/>
                      <w:lang w:bidi="ar"/>
                    </w:rPr>
                    <w:t>¬</w:t>
                  </w:r>
                  <w:r>
                    <w:rPr>
                      <w:rFonts w:ascii="Arial" w:eastAsia="Arial" w:hAnsi="Arial" w:cs="Arial" w:hint="eastAsia"/>
                      <w:color w:val="3C4043"/>
                      <w:kern w:val="0"/>
                      <w:szCs w:val="21"/>
                      <w:shd w:val="clear" w:color="auto" w:fill="FFFFFF"/>
                      <w:lang w:bidi="ar"/>
                    </w:rPr>
                    <w:t>B</w:t>
                  </w:r>
                  <w:r>
                    <w:rPr>
                      <w:rFonts w:hint="eastAsia"/>
                    </w:rPr>
                    <w:t>) plus A</w:t>
                  </w:r>
                </w:p>
              </w:tc>
              <w:tc>
                <w:tcPr>
                  <w:tcW w:w="2136" w:type="dxa"/>
                </w:tcPr>
                <w:p w14:paraId="22F5880F" w14:textId="77777777" w:rsidR="00A15DF6" w:rsidRDefault="00A15DF6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14:paraId="4071706E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A+B</w:t>
                  </w:r>
                </w:p>
              </w:tc>
              <w:tc>
                <w:tcPr>
                  <w:tcW w:w="2137" w:type="dxa"/>
                </w:tcPr>
                <w:p w14:paraId="5AF302A7" w14:textId="77777777" w:rsidR="00A15DF6" w:rsidRDefault="00A15DF6">
                  <w:pPr>
                    <w:jc w:val="center"/>
                  </w:pPr>
                </w:p>
              </w:tc>
            </w:tr>
            <w:tr w:rsidR="00A15DF6" w14:paraId="39978B74" w14:textId="77777777">
              <w:tc>
                <w:tcPr>
                  <w:tcW w:w="2136" w:type="dxa"/>
                </w:tcPr>
                <w:p w14:paraId="6752146C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1 1 1 1</w:t>
                  </w:r>
                </w:p>
              </w:tc>
              <w:tc>
                <w:tcPr>
                  <w:tcW w:w="2136" w:type="dxa"/>
                </w:tcPr>
                <w:p w14:paraId="52E65816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A minus 1</w:t>
                  </w:r>
                </w:p>
              </w:tc>
              <w:tc>
                <w:tcPr>
                  <w:tcW w:w="2136" w:type="dxa"/>
                </w:tcPr>
                <w:p w14:paraId="69CE3090" w14:textId="77777777" w:rsidR="00A15DF6" w:rsidRDefault="00A15DF6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14:paraId="2629E5B9" w14:textId="77777777" w:rsidR="00A15DF6" w:rsidRDefault="00CA479B">
                  <w:pPr>
                    <w:jc w:val="center"/>
                  </w:pPr>
                  <w:r>
                    <w:rPr>
                      <w:rFonts w:hint="eastAsia"/>
                    </w:rPr>
                    <w:t>A</w:t>
                  </w:r>
                </w:p>
              </w:tc>
              <w:tc>
                <w:tcPr>
                  <w:tcW w:w="2137" w:type="dxa"/>
                </w:tcPr>
                <w:p w14:paraId="305EA2C7" w14:textId="77777777" w:rsidR="00A15DF6" w:rsidRDefault="00A15DF6">
                  <w:pPr>
                    <w:jc w:val="center"/>
                  </w:pPr>
                </w:p>
              </w:tc>
            </w:tr>
          </w:tbl>
          <w:p w14:paraId="05CDAED8" w14:textId="77777777" w:rsidR="00A15DF6" w:rsidRDefault="00CA479B">
            <w:pPr>
              <w:rPr>
                <w:ins w:id="20" w:author="Lian Peter" w:date="2024-10-30T21:51:00Z" w16du:dateUtc="2024-10-30T13:51:00Z"/>
                <w:rFonts w:ascii="宋体" w:eastAsia="宋体" w:hAnsi="宋体" w:cs="宋体"/>
                <w:i/>
                <w:iCs/>
                <w:color w:val="0070C0"/>
                <w:sz w:val="24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0070C0"/>
                <w:sz w:val="24"/>
              </w:rPr>
              <w:t>粘贴其中任意两个结果截图</w:t>
            </w:r>
          </w:p>
          <w:p w14:paraId="461AFD19" w14:textId="77777777" w:rsidR="00B51BC0" w:rsidRDefault="00B51BC0">
            <w:pPr>
              <w:rPr>
                <w:ins w:id="21" w:author="Lian Peter" w:date="2024-10-30T21:51:00Z" w16du:dateUtc="2024-10-30T13:51:00Z"/>
                <w:rFonts w:ascii="宋体" w:eastAsia="宋体" w:hAnsi="宋体" w:cs="宋体"/>
                <w:i/>
                <w:iCs/>
                <w:color w:val="0070C0"/>
                <w:sz w:val="24"/>
              </w:rPr>
            </w:pPr>
          </w:p>
          <w:p w14:paraId="5CF18485" w14:textId="460476FD" w:rsidR="00B51BC0" w:rsidRDefault="00B51BC0">
            <w:pPr>
              <w:rPr>
                <w:ins w:id="22" w:author="Lian Peter" w:date="2024-10-30T21:51:00Z" w16du:dateUtc="2024-10-30T13:51:00Z"/>
                <w:rFonts w:ascii="宋体" w:eastAsia="宋体" w:hAnsi="宋体" w:cs="宋体" w:hint="eastAsia"/>
                <w:i/>
                <w:iCs/>
                <w:color w:val="0070C0"/>
                <w:sz w:val="24"/>
              </w:rPr>
            </w:pPr>
            <w:ins w:id="23" w:author="Lian Peter" w:date="2024-10-30T21:51:00Z" w16du:dateUtc="2024-10-30T13:51:00Z">
              <w:r>
                <w:rPr>
                  <w:rFonts w:ascii="Times New Roman" w:eastAsia="黑体" w:hAnsi="Times New Roman" w:cs="Times New Roman" w:hint="eastAsia"/>
                  <w:noProof/>
                  <w:sz w:val="24"/>
                  <w:szCs w:val="24"/>
                </w:rPr>
                <w:lastRenderedPageBreak/>
                <w:drawing>
                  <wp:inline distT="0" distB="0" distL="114300" distR="114300" wp14:anchorId="3455A8DE" wp14:editId="553C2823">
                    <wp:extent cx="6798945" cy="5344795"/>
                    <wp:effectExtent l="0" t="0" r="1905" b="8255"/>
                    <wp:docPr id="3" name="图片 3" descr="屏幕截图 2024-10-30 20170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图片 3" descr="屏幕截图 2024-10-30 20170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798945" cy="534479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7EC3D6D1" w14:textId="77777777" w:rsidR="00B51BC0" w:rsidRDefault="00B51BC0">
            <w:pPr>
              <w:rPr>
                <w:ins w:id="24" w:author="Lian Peter" w:date="2024-10-30T21:51:00Z" w16du:dateUtc="2024-10-30T13:51:00Z"/>
                <w:rFonts w:ascii="宋体" w:eastAsia="宋体" w:hAnsi="宋体" w:cs="宋体"/>
                <w:i/>
                <w:iCs/>
                <w:color w:val="0070C0"/>
                <w:sz w:val="24"/>
              </w:rPr>
            </w:pPr>
          </w:p>
          <w:p w14:paraId="558D7AE3" w14:textId="5948EC05" w:rsidR="00B51BC0" w:rsidRDefault="00B51BC0">
            <w:pPr>
              <w:rPr>
                <w:rFonts w:ascii="宋体" w:eastAsia="宋体" w:hAnsi="宋体" w:cs="宋体" w:hint="eastAsia"/>
                <w:i/>
                <w:iCs/>
                <w:color w:val="0070C0"/>
                <w:sz w:val="24"/>
              </w:rPr>
            </w:pPr>
            <w:ins w:id="25" w:author="Lian Peter" w:date="2024-10-30T21:51:00Z" w16du:dateUtc="2024-10-30T13:51:00Z">
              <w:r>
                <w:rPr>
                  <w:rFonts w:ascii="Times New Roman" w:eastAsia="黑体" w:hAnsi="Times New Roman" w:cs="Times New Roman" w:hint="eastAsia"/>
                  <w:noProof/>
                  <w:sz w:val="24"/>
                  <w:szCs w:val="24"/>
                </w:rPr>
                <w:lastRenderedPageBreak/>
                <w:drawing>
                  <wp:inline distT="0" distB="0" distL="114300" distR="114300" wp14:anchorId="5D935175" wp14:editId="77A8E6F1">
                    <wp:extent cx="6786880" cy="5158740"/>
                    <wp:effectExtent l="0" t="0" r="13970" b="3810"/>
                    <wp:docPr id="2" name="图片 2" descr="屏幕截图 2024-10-30 20165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图片 2" descr="屏幕截图 2024-10-30 20165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786880" cy="515874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3EB955CE" w14:textId="77777777" w:rsidR="00A15DF6" w:rsidRDefault="00A15DF6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14:paraId="671DA8A9" w14:textId="77777777" w:rsidR="00A15DF6" w:rsidRDefault="00CA479B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六、思考题</w:t>
            </w:r>
          </w:p>
          <w:p w14:paraId="77DC39A7" w14:textId="77777777" w:rsidR="00A15DF6" w:rsidRDefault="00CA479B">
            <w:pPr>
              <w:ind w:leftChars="68" w:left="174" w:hangingChars="15" w:hanging="31"/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1. 运算器主要由哪些器件组成？这些器件是怎样连接的？</w:t>
            </w:r>
          </w:p>
          <w:p w14:paraId="569CA8D6" w14:textId="314A5605" w:rsidR="00A15DF6" w:rsidRDefault="00B51BC0">
            <w:pPr>
              <w:ind w:leftChars="68" w:left="174" w:hangingChars="15" w:hanging="31"/>
              <w:jc w:val="left"/>
              <w:rPr>
                <w:rFonts w:ascii="宋体" w:eastAsia="宋体" w:hAnsi="宋体" w:cs="Times New Roman"/>
                <w:szCs w:val="21"/>
              </w:rPr>
            </w:pPr>
            <w:ins w:id="26" w:author="Lian Peter" w:date="2024-10-30T21:55:00Z">
              <w:r w:rsidRPr="00B51BC0">
                <w:rPr>
                  <w:rFonts w:ascii="宋体" w:eastAsia="宋体" w:hAnsi="宋体" w:cs="Times New Roman"/>
                  <w:szCs w:val="21"/>
                </w:rPr>
                <w:t>运算器由算术逻辑单元、寄存器、控制单元、数据选择器、数据缓冲器和时钟产生器等器件组成，它们通过数据总线、地址总线和控制总线相互连接，协同工作以实现算术和逻辑运算功能。</w:t>
              </w:r>
            </w:ins>
          </w:p>
          <w:p w14:paraId="53060C9B" w14:textId="77777777" w:rsidR="00A15DF6" w:rsidDel="00B51BC0" w:rsidRDefault="00A15DF6">
            <w:pPr>
              <w:ind w:leftChars="68" w:left="174" w:hangingChars="15" w:hanging="31"/>
              <w:jc w:val="left"/>
              <w:rPr>
                <w:del w:id="27" w:author="Lian Peter" w:date="2024-10-30T21:55:00Z" w16du:dateUtc="2024-10-30T13:55:00Z"/>
                <w:rFonts w:ascii="宋体" w:eastAsia="宋体" w:hAnsi="宋体" w:cs="Times New Roman"/>
                <w:szCs w:val="21"/>
              </w:rPr>
            </w:pPr>
          </w:p>
          <w:p w14:paraId="2A1E819C" w14:textId="77777777" w:rsidR="00A15DF6" w:rsidDel="00B51BC0" w:rsidRDefault="00A15DF6" w:rsidP="00B51BC0">
            <w:pPr>
              <w:jc w:val="left"/>
              <w:rPr>
                <w:del w:id="28" w:author="Lian Peter" w:date="2024-10-30T21:55:00Z" w16du:dateUtc="2024-10-30T13:55:00Z"/>
                <w:rFonts w:ascii="宋体" w:eastAsia="宋体" w:hAnsi="宋体" w:cs="Times New Roman" w:hint="eastAsia"/>
                <w:szCs w:val="21"/>
              </w:rPr>
              <w:pPrChange w:id="29" w:author="Lian Peter" w:date="2024-10-30T21:55:00Z" w16du:dateUtc="2024-10-30T13:55:00Z">
                <w:pPr>
                  <w:ind w:leftChars="68" w:left="174" w:hangingChars="15" w:hanging="31"/>
                  <w:jc w:val="left"/>
                </w:pPr>
              </w:pPrChange>
            </w:pPr>
          </w:p>
          <w:p w14:paraId="6F5EF557" w14:textId="77777777" w:rsidR="00A15DF6" w:rsidRDefault="00A15DF6" w:rsidP="00B51BC0">
            <w:pPr>
              <w:jc w:val="left"/>
              <w:rPr>
                <w:rFonts w:ascii="宋体" w:eastAsia="宋体" w:hAnsi="宋体" w:cs="Times New Roman" w:hint="eastAsia"/>
                <w:szCs w:val="21"/>
              </w:rPr>
              <w:pPrChange w:id="30" w:author="Lian Peter" w:date="2024-10-30T21:55:00Z" w16du:dateUtc="2024-10-30T13:55:00Z">
                <w:pPr>
                  <w:ind w:leftChars="68" w:left="174" w:hangingChars="15" w:hanging="31"/>
                  <w:jc w:val="left"/>
                </w:pPr>
              </w:pPrChange>
            </w:pPr>
          </w:p>
          <w:p w14:paraId="28F7093C" w14:textId="77777777" w:rsidR="00A15DF6" w:rsidRDefault="00CA479B" w:rsidP="00B673C7">
            <w:pPr>
              <w:numPr>
                <w:ilvl w:val="0"/>
                <w:numId w:val="9"/>
              </w:numPr>
              <w:ind w:left="174" w:hanging="31"/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芯片 74LS181 没有减法： A minus B 的指令，怎样实现减法功能？</w:t>
            </w:r>
          </w:p>
          <w:p w14:paraId="35DAFF6C" w14:textId="082CDFEA" w:rsidR="00B673C7" w:rsidRDefault="00B673C7" w:rsidP="00B673C7">
            <w:pPr>
              <w:pStyle w:val="ad"/>
              <w:numPr>
                <w:ilvl w:val="3"/>
                <w:numId w:val="5"/>
              </w:numPr>
              <w:shd w:val="clear" w:color="auto" w:fill="FDFDFE"/>
              <w:spacing w:before="0" w:beforeAutospacing="0" w:after="0" w:afterAutospacing="0"/>
              <w:rPr>
                <w:ins w:id="31" w:author="Lian Peter" w:date="2024-10-30T21:58:00Z" w16du:dateUtc="2024-10-30T13:58:00Z"/>
                <w:rFonts w:ascii="PingFang-SC-Regular" w:hAnsi="PingFang-SC-Regular" w:cs="Segoe UI"/>
                <w:color w:val="05073B"/>
                <w:sz w:val="23"/>
                <w:szCs w:val="23"/>
              </w:rPr>
              <w:pPrChange w:id="32" w:author="Lian Peter" w:date="2024-10-30T21:59:00Z" w16du:dateUtc="2024-10-30T13:59:00Z">
                <w:pPr>
                  <w:pStyle w:val="ad"/>
                  <w:numPr>
                    <w:numId w:val="9"/>
                  </w:numPr>
                  <w:shd w:val="clear" w:color="auto" w:fill="FDFDFE"/>
                  <w:spacing w:before="0" w:beforeAutospacing="0" w:after="0" w:afterAutospacing="0"/>
                </w:pPr>
              </w:pPrChange>
            </w:pPr>
            <w:ins w:id="33" w:author="Lian Peter" w:date="2024-10-30T21:58:00Z" w16du:dateUtc="2024-10-30T13:58:00Z">
              <w:r>
                <w:rPr>
                  <w:rStyle w:val="ae"/>
                  <w:rFonts w:ascii="Segoe UI" w:hAnsi="Segoe UI" w:cs="Segoe UI"/>
                  <w:color w:val="05073B"/>
                  <w:sz w:val="23"/>
                  <w:szCs w:val="23"/>
                </w:rPr>
                <w:t>取反</w:t>
              </w:r>
              <w:r>
                <w:rPr>
                  <w:rStyle w:val="ae"/>
                  <w:rFonts w:ascii="Segoe UI" w:hAnsi="Segoe UI" w:cs="Segoe UI"/>
                  <w:color w:val="05073B"/>
                  <w:sz w:val="23"/>
                  <w:szCs w:val="23"/>
                </w:rPr>
                <w:t>B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：首先，通过设置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74LS181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的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S0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、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S1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、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S2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引脚，使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ALU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执行对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B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的取反操作（即将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B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的所有位都翻转，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1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变为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0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，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0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变为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1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）。</w:t>
              </w:r>
            </w:ins>
          </w:p>
          <w:p w14:paraId="2D85A6FB" w14:textId="55970356" w:rsidR="00B673C7" w:rsidRDefault="00B673C7" w:rsidP="00B673C7">
            <w:pPr>
              <w:pStyle w:val="ad"/>
              <w:numPr>
                <w:ilvl w:val="3"/>
                <w:numId w:val="5"/>
              </w:numPr>
              <w:shd w:val="clear" w:color="auto" w:fill="FDFDFE"/>
              <w:spacing w:before="0" w:beforeAutospacing="0" w:after="0" w:afterAutospacing="0"/>
              <w:rPr>
                <w:ins w:id="34" w:author="Lian Peter" w:date="2024-10-30T21:58:00Z" w16du:dateUtc="2024-10-30T13:58:00Z"/>
                <w:rFonts w:ascii="PingFang-SC-Regular" w:hAnsi="PingFang-SC-Regular" w:cs="Segoe UI"/>
                <w:color w:val="05073B"/>
                <w:sz w:val="23"/>
                <w:szCs w:val="23"/>
              </w:rPr>
              <w:pPrChange w:id="35" w:author="Lian Peter" w:date="2024-10-30T21:59:00Z" w16du:dateUtc="2024-10-30T13:59:00Z">
                <w:pPr>
                  <w:pStyle w:val="ad"/>
                  <w:numPr>
                    <w:numId w:val="9"/>
                  </w:numPr>
                  <w:shd w:val="clear" w:color="auto" w:fill="FDFDFE"/>
                  <w:spacing w:before="0" w:beforeAutospacing="0" w:after="0" w:afterAutospacing="0"/>
                </w:pPr>
              </w:pPrChange>
            </w:pPr>
            <w:ins w:id="36" w:author="Lian Peter" w:date="2024-10-30T21:58:00Z" w16du:dateUtc="2024-10-30T13:58:00Z">
              <w:r>
                <w:rPr>
                  <w:rStyle w:val="ae"/>
                  <w:rFonts w:ascii="Segoe UI" w:hAnsi="Segoe UI" w:cs="Segoe UI"/>
                  <w:color w:val="05073B"/>
                  <w:sz w:val="23"/>
                  <w:szCs w:val="23"/>
                </w:rPr>
                <w:t>准备加法操作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：接着，将进位输入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Cin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设置为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1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，因为在计算机中，</w:t>
              </w:r>
              <w:proofErr w:type="gramStart"/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一</w:t>
              </w:r>
              <w:proofErr w:type="gramEnd"/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个数的补码（用于表示负数或进行减法）是通过对该数取反后加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1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得到的。所以，取反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B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后，我们需要再加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1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来得到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B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的补码。</w:t>
              </w:r>
            </w:ins>
          </w:p>
          <w:p w14:paraId="7B63AF5D" w14:textId="4F3957F2" w:rsidR="00B673C7" w:rsidRDefault="00B673C7" w:rsidP="00B673C7">
            <w:pPr>
              <w:pStyle w:val="ad"/>
              <w:numPr>
                <w:ilvl w:val="3"/>
                <w:numId w:val="5"/>
              </w:numPr>
              <w:shd w:val="clear" w:color="auto" w:fill="FDFDFE"/>
              <w:spacing w:before="0" w:beforeAutospacing="0" w:after="0" w:afterAutospacing="0"/>
              <w:rPr>
                <w:ins w:id="37" w:author="Lian Peter" w:date="2024-10-30T21:58:00Z" w16du:dateUtc="2024-10-30T13:58:00Z"/>
                <w:rFonts w:ascii="PingFang-SC-Regular" w:hAnsi="PingFang-SC-Regular" w:cs="Segoe UI"/>
                <w:color w:val="05073B"/>
                <w:sz w:val="23"/>
                <w:szCs w:val="23"/>
              </w:rPr>
              <w:pPrChange w:id="38" w:author="Lian Peter" w:date="2024-10-30T21:59:00Z" w16du:dateUtc="2024-10-30T13:59:00Z">
                <w:pPr>
                  <w:pStyle w:val="ad"/>
                  <w:numPr>
                    <w:numId w:val="9"/>
                  </w:numPr>
                  <w:shd w:val="clear" w:color="auto" w:fill="FDFDFE"/>
                  <w:spacing w:before="0" w:beforeAutospacing="0" w:after="0" w:afterAutospacing="0"/>
                </w:pPr>
              </w:pPrChange>
            </w:pPr>
            <w:ins w:id="39" w:author="Lian Peter" w:date="2024-10-30T21:58:00Z" w16du:dateUtc="2024-10-30T13:58:00Z">
              <w:r>
                <w:rPr>
                  <w:rStyle w:val="ae"/>
                  <w:rFonts w:ascii="Segoe UI" w:hAnsi="Segoe UI" w:cs="Segoe UI"/>
                  <w:color w:val="05073B"/>
                  <w:sz w:val="23"/>
                  <w:szCs w:val="23"/>
                </w:rPr>
                <w:t>执行加法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：最后，将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A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（被减数）和</w:t>
              </w:r>
              <w:proofErr w:type="gramStart"/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取反后的</w:t>
              </w:r>
              <w:proofErr w:type="gramEnd"/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B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（加上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Cin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的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1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，即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B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的补码）输入到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74LS181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中，并选择加法操作。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ALU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将执行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A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加上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B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的补码的操作，其结果就是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A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减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B</w:t>
              </w:r>
              <w:r>
                <w:rPr>
                  <w:rFonts w:ascii="PingFang-SC-Regular" w:hAnsi="PingFang-SC-Regular" w:cs="Segoe UI"/>
                  <w:color w:val="05073B"/>
                  <w:sz w:val="23"/>
                  <w:szCs w:val="23"/>
                </w:rPr>
                <w:t>的结果。</w:t>
              </w:r>
            </w:ins>
          </w:p>
          <w:p w14:paraId="282A1BBD" w14:textId="733E3DEF" w:rsidR="00A15DF6" w:rsidDel="00B673C7" w:rsidRDefault="00A15DF6">
            <w:pPr>
              <w:ind w:leftChars="53" w:left="111"/>
              <w:jc w:val="left"/>
              <w:rPr>
                <w:del w:id="40" w:author="Lian Peter" w:date="2024-10-30T21:58:00Z" w16du:dateUtc="2024-10-30T13:58:00Z"/>
                <w:rFonts w:ascii="宋体" w:eastAsia="宋体" w:hAnsi="宋体" w:cs="Times New Roman"/>
                <w:szCs w:val="21"/>
              </w:rPr>
            </w:pPr>
          </w:p>
          <w:p w14:paraId="7276EC70" w14:textId="6FB731DD" w:rsidR="00A15DF6" w:rsidRPr="00B673C7" w:rsidDel="00B673C7" w:rsidRDefault="00A15DF6" w:rsidP="00B673C7">
            <w:pPr>
              <w:jc w:val="left"/>
              <w:rPr>
                <w:del w:id="41" w:author="Lian Peter" w:date="2024-10-30T21:59:00Z" w16du:dateUtc="2024-10-30T13:59:00Z"/>
                <w:rFonts w:ascii="宋体" w:eastAsia="宋体" w:hAnsi="宋体" w:cs="Times New Roman" w:hint="eastAsia"/>
                <w:szCs w:val="21"/>
              </w:rPr>
              <w:pPrChange w:id="42" w:author="Lian Peter" w:date="2024-10-30T21:59:00Z" w16du:dateUtc="2024-10-30T13:59:00Z">
                <w:pPr>
                  <w:ind w:leftChars="53" w:left="111"/>
                  <w:jc w:val="left"/>
                </w:pPr>
              </w:pPrChange>
            </w:pPr>
          </w:p>
          <w:p w14:paraId="5759692A" w14:textId="77777777" w:rsidR="00A15DF6" w:rsidDel="00B673C7" w:rsidRDefault="00A15DF6" w:rsidP="00B673C7">
            <w:pPr>
              <w:jc w:val="left"/>
              <w:rPr>
                <w:del w:id="43" w:author="Lian Peter" w:date="2024-10-30T21:59:00Z" w16du:dateUtc="2024-10-30T13:59:00Z"/>
                <w:rFonts w:ascii="宋体" w:eastAsia="宋体" w:hAnsi="宋体" w:cs="Times New Roman" w:hint="eastAsia"/>
                <w:szCs w:val="21"/>
              </w:rPr>
              <w:pPrChange w:id="44" w:author="Lian Peter" w:date="2024-10-30T21:59:00Z" w16du:dateUtc="2024-10-30T13:59:00Z">
                <w:pPr>
                  <w:ind w:leftChars="53" w:left="111"/>
                  <w:jc w:val="left"/>
                </w:pPr>
              </w:pPrChange>
            </w:pPr>
          </w:p>
          <w:p w14:paraId="1C24606E" w14:textId="77777777" w:rsidR="00A15DF6" w:rsidRDefault="00A15DF6" w:rsidP="00B673C7">
            <w:pPr>
              <w:jc w:val="left"/>
              <w:rPr>
                <w:rFonts w:ascii="宋体" w:eastAsia="宋体" w:hAnsi="宋体" w:cs="Times New Roman" w:hint="eastAsia"/>
                <w:szCs w:val="21"/>
              </w:rPr>
              <w:pPrChange w:id="45" w:author="Lian Peter" w:date="2024-10-30T21:59:00Z" w16du:dateUtc="2024-10-30T13:59:00Z">
                <w:pPr>
                  <w:ind w:leftChars="53" w:left="111"/>
                  <w:jc w:val="left"/>
                </w:pPr>
              </w:pPrChange>
            </w:pPr>
          </w:p>
          <w:p w14:paraId="3A940C37" w14:textId="77777777" w:rsidR="00A15DF6" w:rsidRDefault="00CA479B">
            <w:pPr>
              <w:ind w:leftChars="53" w:left="111"/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3. 74LS181 有哪两种级联方法？ 分别要用到哪些引脚？哪一种速度更快？</w:t>
            </w:r>
          </w:p>
          <w:p w14:paraId="2D4637D0" w14:textId="77777777" w:rsidR="00B673C7" w:rsidRPr="00B673C7" w:rsidRDefault="00B673C7" w:rsidP="00B673C7">
            <w:pPr>
              <w:numPr>
                <w:ilvl w:val="0"/>
                <w:numId w:val="11"/>
              </w:numPr>
              <w:rPr>
                <w:ins w:id="46" w:author="Lian Peter" w:date="2024-10-30T22:01:00Z"/>
                <w:rFonts w:ascii="Times New Roman" w:eastAsia="黑体" w:hAnsi="Times New Roman" w:cs="Times New Roman"/>
                <w:sz w:val="24"/>
                <w:szCs w:val="24"/>
              </w:rPr>
            </w:pPr>
            <w:ins w:id="47" w:author="Lian Peter" w:date="2024-10-30T22:01:00Z">
              <w:r w:rsidRPr="00B673C7">
                <w:rPr>
                  <w:rFonts w:ascii="Times New Roman" w:eastAsia="黑体" w:hAnsi="Times New Roman" w:cs="Times New Roman"/>
                  <w:b/>
                  <w:bCs/>
                  <w:sz w:val="24"/>
                  <w:szCs w:val="24"/>
                </w:rPr>
                <w:t>并行级联</w:t>
              </w:r>
              <w:r w:rsidRPr="00B673C7">
                <w:rPr>
                  <w:rFonts w:ascii="Times New Roman" w:eastAsia="黑体" w:hAnsi="Times New Roman" w:cs="Times New Roman"/>
                  <w:sz w:val="24"/>
                  <w:szCs w:val="24"/>
                </w:rPr>
                <w:t>：使用</w:t>
              </w:r>
              <w:r w:rsidRPr="00B673C7">
                <w:rPr>
                  <w:rFonts w:ascii="Times New Roman" w:eastAsia="黑体" w:hAnsi="Times New Roman" w:cs="Times New Roman"/>
                  <w:sz w:val="24"/>
                  <w:szCs w:val="24"/>
                </w:rPr>
                <w:t>Cout</w:t>
              </w:r>
              <w:r w:rsidRPr="00B673C7">
                <w:rPr>
                  <w:rFonts w:ascii="Times New Roman" w:eastAsia="黑体" w:hAnsi="Times New Roman" w:cs="Times New Roman"/>
                  <w:sz w:val="24"/>
                  <w:szCs w:val="24"/>
                </w:rPr>
                <w:t>和</w:t>
              </w:r>
              <w:r w:rsidRPr="00B673C7">
                <w:rPr>
                  <w:rFonts w:ascii="Times New Roman" w:eastAsia="黑体" w:hAnsi="Times New Roman" w:cs="Times New Roman"/>
                  <w:sz w:val="24"/>
                  <w:szCs w:val="24"/>
                </w:rPr>
                <w:t>Cin</w:t>
              </w:r>
              <w:r w:rsidRPr="00B673C7">
                <w:rPr>
                  <w:rFonts w:ascii="Times New Roman" w:eastAsia="黑体" w:hAnsi="Times New Roman" w:cs="Times New Roman"/>
                  <w:sz w:val="24"/>
                  <w:szCs w:val="24"/>
                </w:rPr>
                <w:t>引脚连接，实现高速的多位数运算。</w:t>
              </w:r>
            </w:ins>
          </w:p>
          <w:p w14:paraId="79D7E0EE" w14:textId="77777777" w:rsidR="00B673C7" w:rsidRPr="00B673C7" w:rsidRDefault="00B673C7" w:rsidP="00B673C7">
            <w:pPr>
              <w:numPr>
                <w:ilvl w:val="0"/>
                <w:numId w:val="11"/>
              </w:numPr>
              <w:rPr>
                <w:ins w:id="48" w:author="Lian Peter" w:date="2024-10-30T22:01:00Z"/>
                <w:rFonts w:ascii="Times New Roman" w:eastAsia="黑体" w:hAnsi="Times New Roman" w:cs="Times New Roman"/>
                <w:sz w:val="24"/>
                <w:szCs w:val="24"/>
              </w:rPr>
            </w:pPr>
            <w:ins w:id="49" w:author="Lian Peter" w:date="2024-10-30T22:01:00Z">
              <w:r w:rsidRPr="00B673C7">
                <w:rPr>
                  <w:rFonts w:ascii="Times New Roman" w:eastAsia="黑体" w:hAnsi="Times New Roman" w:cs="Times New Roman"/>
                  <w:b/>
                  <w:bCs/>
                  <w:sz w:val="24"/>
                  <w:szCs w:val="24"/>
                </w:rPr>
                <w:t>串行级联</w:t>
              </w:r>
              <w:r w:rsidRPr="00B673C7">
                <w:rPr>
                  <w:rFonts w:ascii="Times New Roman" w:eastAsia="黑体" w:hAnsi="Times New Roman" w:cs="Times New Roman"/>
                  <w:sz w:val="24"/>
                  <w:szCs w:val="24"/>
                </w:rPr>
                <w:t>：通过</w:t>
              </w:r>
              <w:r w:rsidRPr="00B673C7">
                <w:rPr>
                  <w:rFonts w:ascii="Times New Roman" w:eastAsia="黑体" w:hAnsi="Times New Roman" w:cs="Times New Roman"/>
                  <w:sz w:val="24"/>
                  <w:szCs w:val="24"/>
                </w:rPr>
                <w:t>A/B</w:t>
              </w:r>
              <w:r w:rsidRPr="00B673C7">
                <w:rPr>
                  <w:rFonts w:ascii="Times New Roman" w:eastAsia="黑体" w:hAnsi="Times New Roman" w:cs="Times New Roman"/>
                  <w:sz w:val="24"/>
                  <w:szCs w:val="24"/>
                </w:rPr>
                <w:t>输入和</w:t>
              </w:r>
              <w:r w:rsidRPr="00B673C7">
                <w:rPr>
                  <w:rFonts w:ascii="Times New Roman" w:eastAsia="黑体" w:hAnsi="Times New Roman" w:cs="Times New Roman"/>
                  <w:sz w:val="24"/>
                  <w:szCs w:val="24"/>
                </w:rPr>
                <w:t>S</w:t>
              </w:r>
              <w:r w:rsidRPr="00B673C7">
                <w:rPr>
                  <w:rFonts w:ascii="Times New Roman" w:eastAsia="黑体" w:hAnsi="Times New Roman" w:cs="Times New Roman"/>
                  <w:sz w:val="24"/>
                  <w:szCs w:val="24"/>
                </w:rPr>
                <w:t>引脚设置，逐位进行运算，速度相对较慢。</w:t>
              </w:r>
            </w:ins>
          </w:p>
          <w:p w14:paraId="69DCF768" w14:textId="77777777" w:rsidR="00B673C7" w:rsidRPr="00B673C7" w:rsidRDefault="00B673C7" w:rsidP="00B673C7">
            <w:pPr>
              <w:ind w:firstLineChars="200" w:firstLine="480"/>
              <w:rPr>
                <w:ins w:id="50" w:author="Lian Peter" w:date="2024-10-30T22:01:00Z"/>
                <w:rFonts w:ascii="Times New Roman" w:eastAsia="黑体" w:hAnsi="Times New Roman" w:cs="Times New Roman"/>
                <w:sz w:val="24"/>
                <w:szCs w:val="24"/>
              </w:rPr>
              <w:pPrChange w:id="51" w:author="Lian Peter" w:date="2024-10-30T22:01:00Z" w16du:dateUtc="2024-10-30T14:01:00Z">
                <w:pPr>
                  <w:numPr>
                    <w:numId w:val="3"/>
                  </w:numPr>
                  <w:tabs>
                    <w:tab w:val="num" w:pos="360"/>
                  </w:tabs>
                  <w:ind w:firstLine="420"/>
                </w:pPr>
              </w:pPrChange>
            </w:pPr>
            <w:ins w:id="52" w:author="Lian Peter" w:date="2024-10-30T22:01:00Z">
              <w:r w:rsidRPr="00B673C7">
                <w:rPr>
                  <w:rFonts w:ascii="Times New Roman" w:eastAsia="黑体" w:hAnsi="Times New Roman" w:cs="Times New Roman"/>
                  <w:sz w:val="24"/>
                  <w:szCs w:val="24"/>
                </w:rPr>
                <w:t>并行级联因直接连接进位，所以速度更快。</w:t>
              </w:r>
            </w:ins>
          </w:p>
          <w:p w14:paraId="5CA572EB" w14:textId="77777777" w:rsidR="00A15DF6" w:rsidRPr="00B673C7" w:rsidRDefault="00A15DF6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14:paraId="52369283" w14:textId="77777777" w:rsidR="00A15DF6" w:rsidRDefault="00A15DF6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14:paraId="129F9012" w14:textId="77777777" w:rsidR="00A15DF6" w:rsidRDefault="00A15DF6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14:paraId="0E66CC46" w14:textId="77777777" w:rsidR="00A15DF6" w:rsidRDefault="00A15DF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</w:tbl>
    <w:p w14:paraId="4987438B" w14:textId="77777777" w:rsidR="00A15DF6" w:rsidRDefault="00A15DF6"/>
    <w:sectPr w:rsidR="00A15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F1B6D" w14:textId="77777777" w:rsidR="00C04725" w:rsidRDefault="00C04725" w:rsidP="00B51BC0">
      <w:r>
        <w:separator/>
      </w:r>
    </w:p>
  </w:endnote>
  <w:endnote w:type="continuationSeparator" w:id="0">
    <w:p w14:paraId="5CAFB620" w14:textId="77777777" w:rsidR="00C04725" w:rsidRDefault="00C04725" w:rsidP="00B51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Math TeX Gyre">
    <w:charset w:val="00"/>
    <w:family w:val="auto"/>
    <w:pitch w:val="variable"/>
    <w:sig w:usb0="A10000EF" w:usb1="4201F9EE" w:usb2="02000000" w:usb3="00000000" w:csb0="00000193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5E6B2" w14:textId="77777777" w:rsidR="00C04725" w:rsidRDefault="00C04725" w:rsidP="00B51BC0">
      <w:r>
        <w:separator/>
      </w:r>
    </w:p>
  </w:footnote>
  <w:footnote w:type="continuationSeparator" w:id="0">
    <w:p w14:paraId="5DF106EE" w14:textId="77777777" w:rsidR="00C04725" w:rsidRDefault="00C04725" w:rsidP="00B51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7141B71"/>
    <w:multiLevelType w:val="singleLevel"/>
    <w:tmpl w:val="D7141B71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DFDE3DED"/>
    <w:multiLevelType w:val="singleLevel"/>
    <w:tmpl w:val="DFDE3DE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EA5F9552"/>
    <w:multiLevelType w:val="multilevel"/>
    <w:tmpl w:val="EA5F9552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0EC855B3"/>
    <w:multiLevelType w:val="singleLevel"/>
    <w:tmpl w:val="0EC855B3"/>
    <w:lvl w:ilvl="0">
      <w:start w:val="1"/>
      <w:numFmt w:val="chineseCounting"/>
      <w:pStyle w:val="a"/>
      <w:suff w:val="nothing"/>
      <w:lvlText w:val="第%1章"/>
      <w:lvlJc w:val="left"/>
      <w:pPr>
        <w:ind w:left="0" w:firstLine="420"/>
      </w:pPr>
      <w:rPr>
        <w:rFonts w:hint="eastAsia"/>
      </w:rPr>
    </w:lvl>
  </w:abstractNum>
  <w:abstractNum w:abstractNumId="4" w15:restartNumberingAfterBreak="0">
    <w:nsid w:val="21C710BA"/>
    <w:multiLevelType w:val="multilevel"/>
    <w:tmpl w:val="21C710B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BC725D"/>
    <w:multiLevelType w:val="multilevel"/>
    <w:tmpl w:val="4B4AC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0E49C5"/>
    <w:multiLevelType w:val="multilevel"/>
    <w:tmpl w:val="340E49C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B703B"/>
    <w:multiLevelType w:val="multilevel"/>
    <w:tmpl w:val="3FFB703B"/>
    <w:lvl w:ilvl="0">
      <w:start w:val="1"/>
      <w:numFmt w:val="chineseCountingThousand"/>
      <w:isLgl/>
      <w:suff w:val="space"/>
      <w:lvlText w:val="%1. "/>
      <w:lvlJc w:val="left"/>
      <w:pPr>
        <w:ind w:left="315" w:firstLine="0"/>
      </w:pPr>
      <w:rPr>
        <w:rFonts w:ascii="黑体" w:eastAsia="黑体" w:hAnsi="Times New Roman" w:cs="Times New Roman" w:hint="eastAsia"/>
        <w:b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szCs w:val="28"/>
        <w:u w:val="none"/>
        <w:vertAlign w:val="baseline"/>
      </w:rPr>
    </w:lvl>
    <w:lvl w:ilvl="1">
      <w:start w:val="1"/>
      <w:numFmt w:val="decimal"/>
      <w:pStyle w:val="a0"/>
      <w:isLgl/>
      <w:suff w:val="space"/>
      <w:lvlText w:val="%1.%2 "/>
      <w:lvlJc w:val="left"/>
      <w:pPr>
        <w:tabs>
          <w:tab w:val="left" w:pos="0"/>
        </w:tabs>
        <w:ind w:left="315" w:firstLine="0"/>
      </w:pPr>
      <w:rPr>
        <w:rFonts w:ascii="仿宋_GB2312" w:eastAsia="仿宋_GB2312" w:hint="eastAsia"/>
        <w:b/>
        <w:i w:val="0"/>
        <w:sz w:val="28"/>
        <w:szCs w:val="28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315" w:firstLine="0"/>
      </w:pPr>
      <w:rPr>
        <w:rFonts w:ascii="仿宋_GB2312" w:eastAsia="仿宋_GB2312" w:hint="eastAsia"/>
        <w:b w:val="0"/>
        <w:i w:val="0"/>
        <w:sz w:val="28"/>
        <w:szCs w:val="28"/>
      </w:rPr>
    </w:lvl>
    <w:lvl w:ilvl="3">
      <w:start w:val="1"/>
      <w:numFmt w:val="decimal"/>
      <w:pStyle w:val="4"/>
      <w:isLgl/>
      <w:suff w:val="space"/>
      <w:lvlText w:val="%1.%2.%3.%4 "/>
      <w:lvlJc w:val="left"/>
      <w:pPr>
        <w:ind w:left="315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4">
      <w:start w:val="1"/>
      <w:numFmt w:val="decimal"/>
      <w:isLgl/>
      <w:lvlText w:val="%1.%2.%3.%4.%5"/>
      <w:lvlJc w:val="left"/>
      <w:pPr>
        <w:tabs>
          <w:tab w:val="left" w:pos="1323"/>
        </w:tabs>
        <w:ind w:left="1323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left" w:pos="1467"/>
        </w:tabs>
        <w:ind w:left="1467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left" w:pos="1611"/>
        </w:tabs>
        <w:ind w:left="1611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1755"/>
        </w:tabs>
        <w:ind w:left="1755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1899"/>
        </w:tabs>
        <w:ind w:left="1899" w:hanging="1584"/>
      </w:pPr>
      <w:rPr>
        <w:rFonts w:hint="eastAsia"/>
      </w:rPr>
    </w:lvl>
  </w:abstractNum>
  <w:abstractNum w:abstractNumId="8" w15:restartNumberingAfterBreak="0">
    <w:nsid w:val="4C9F8982"/>
    <w:multiLevelType w:val="singleLevel"/>
    <w:tmpl w:val="4C9F8982"/>
    <w:lvl w:ilvl="0">
      <w:start w:val="1"/>
      <w:numFmt w:val="chineseCounting"/>
      <w:pStyle w:val="1"/>
      <w:suff w:val="nothing"/>
      <w:lvlText w:val="第%1章"/>
      <w:lvlJc w:val="left"/>
      <w:pPr>
        <w:ind w:left="0" w:firstLine="420"/>
      </w:pPr>
      <w:rPr>
        <w:rFonts w:hint="eastAsia"/>
      </w:rPr>
    </w:lvl>
  </w:abstractNum>
  <w:abstractNum w:abstractNumId="9" w15:restartNumberingAfterBreak="0">
    <w:nsid w:val="60B13FE6"/>
    <w:multiLevelType w:val="multilevel"/>
    <w:tmpl w:val="515C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700175"/>
    <w:multiLevelType w:val="multilevel"/>
    <w:tmpl w:val="6B700175"/>
    <w:lvl w:ilvl="0">
      <w:start w:val="1"/>
      <w:numFmt w:val="decimal"/>
      <w:lvlText w:val="%1.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 w16cid:durableId="417560464">
    <w:abstractNumId w:val="8"/>
  </w:num>
  <w:num w:numId="2" w16cid:durableId="626546436">
    <w:abstractNumId w:val="7"/>
  </w:num>
  <w:num w:numId="3" w16cid:durableId="1024015282">
    <w:abstractNumId w:val="3"/>
  </w:num>
  <w:num w:numId="4" w16cid:durableId="1807820888">
    <w:abstractNumId w:val="6"/>
  </w:num>
  <w:num w:numId="5" w16cid:durableId="1385645020">
    <w:abstractNumId w:val="4"/>
  </w:num>
  <w:num w:numId="6" w16cid:durableId="1130320563">
    <w:abstractNumId w:val="1"/>
  </w:num>
  <w:num w:numId="7" w16cid:durableId="555893766">
    <w:abstractNumId w:val="10"/>
  </w:num>
  <w:num w:numId="8" w16cid:durableId="1467043427">
    <w:abstractNumId w:val="2"/>
  </w:num>
  <w:num w:numId="9" w16cid:durableId="923807426">
    <w:abstractNumId w:val="0"/>
  </w:num>
  <w:num w:numId="10" w16cid:durableId="1698694241">
    <w:abstractNumId w:val="9"/>
  </w:num>
  <w:num w:numId="11" w16cid:durableId="22919455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ian Peter">
    <w15:presenceInfo w15:providerId="Windows Live" w15:userId="0ea30b17cc2eb79d"/>
  </w15:person>
  <w15:person w15:author="qh">
    <w15:presenceInfo w15:providerId="None" w15:userId="qh"/>
  </w15:person>
  <w15:person w15:author="teacher">
    <w15:presenceInfo w15:providerId="None" w15:userId="teach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QwOGI3MjZlYTVkNWE4ZmUwNzY2ODAwNjQ3YjljODMifQ=="/>
  </w:docVars>
  <w:rsids>
    <w:rsidRoot w:val="41DE35CA"/>
    <w:rsid w:val="000E2ED9"/>
    <w:rsid w:val="00A15DF6"/>
    <w:rsid w:val="00AE2DF8"/>
    <w:rsid w:val="00B51BC0"/>
    <w:rsid w:val="00B673C7"/>
    <w:rsid w:val="00C04725"/>
    <w:rsid w:val="00CA479B"/>
    <w:rsid w:val="00CD4E30"/>
    <w:rsid w:val="00E92425"/>
    <w:rsid w:val="0B7E75E3"/>
    <w:rsid w:val="1CFB0DDB"/>
    <w:rsid w:val="21612AB5"/>
    <w:rsid w:val="3B6E2B0F"/>
    <w:rsid w:val="3CB95BEC"/>
    <w:rsid w:val="41DE35CA"/>
    <w:rsid w:val="5FC75BC6"/>
    <w:rsid w:val="7BE3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B60FFA5"/>
  <w15:docId w15:val="{BD718095-630E-48C7-8770-6FC62D74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1"/>
    <w:next w:val="a1"/>
    <w:link w:val="10"/>
    <w:qFormat/>
    <w:pPr>
      <w:keepNext/>
      <w:keepLines/>
      <w:numPr>
        <w:numId w:val="1"/>
      </w:numPr>
      <w:spacing w:before="120" w:after="120" w:line="360" w:lineRule="auto"/>
      <w:ind w:left="432" w:hanging="432"/>
      <w:jc w:val="center"/>
      <w:outlineLvl w:val="0"/>
    </w:pPr>
    <w:rPr>
      <w:rFonts w:ascii="宋体" w:eastAsia="宋体" w:hAnsi="宋体"/>
      <w:b/>
      <w:kern w:val="44"/>
      <w:sz w:val="36"/>
    </w:rPr>
  </w:style>
  <w:style w:type="paragraph" w:styleId="2">
    <w:name w:val="heading 2"/>
    <w:basedOn w:val="a1"/>
    <w:next w:val="a1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1"/>
    <w:next w:val="a1"/>
    <w:semiHidden/>
    <w:unhideWhenUsed/>
    <w:qFormat/>
    <w:pPr>
      <w:keepNext/>
      <w:keepLines/>
      <w:numPr>
        <w:ilvl w:val="2"/>
        <w:numId w:val="2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1"/>
    <w:next w:val="a1"/>
    <w:semiHidden/>
    <w:unhideWhenUsed/>
    <w:qFormat/>
    <w:pPr>
      <w:keepNext/>
      <w:keepLines/>
      <w:numPr>
        <w:ilvl w:val="3"/>
        <w:numId w:val="2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章标题"/>
    <w:basedOn w:val="1"/>
    <w:next w:val="a1"/>
    <w:qFormat/>
    <w:pPr>
      <w:numPr>
        <w:numId w:val="3"/>
      </w:numPr>
      <w:tabs>
        <w:tab w:val="left" w:pos="360"/>
      </w:tabs>
      <w:spacing w:before="240" w:after="60" w:line="400" w:lineRule="atLeast"/>
      <w:ind w:leftChars="50" w:left="105" w:rightChars="50" w:right="105" w:firstLineChars="200" w:firstLine="641"/>
    </w:pPr>
    <w:rPr>
      <w:rFonts w:ascii="Arial" w:hAnsi="Arial" w:cs="Arial" w:hint="eastAsia"/>
      <w:bCs/>
      <w:szCs w:val="36"/>
    </w:rPr>
  </w:style>
  <w:style w:type="paragraph" w:customStyle="1" w:styleId="a0">
    <w:name w:val="节标题"/>
    <w:basedOn w:val="2"/>
    <w:next w:val="a1"/>
    <w:qFormat/>
    <w:pPr>
      <w:numPr>
        <w:ilvl w:val="1"/>
        <w:numId w:val="2"/>
      </w:numPr>
    </w:pPr>
    <w:rPr>
      <w:rFonts w:ascii="黑体" w:hAnsi="黑体" w:hint="eastAsia"/>
      <w:iCs/>
      <w:kern w:val="28"/>
      <w:sz w:val="30"/>
      <w:lang w:val="en-GB"/>
    </w:rPr>
  </w:style>
  <w:style w:type="character" w:customStyle="1" w:styleId="10">
    <w:name w:val="标题 1 字符"/>
    <w:link w:val="1"/>
    <w:qFormat/>
    <w:rPr>
      <w:rFonts w:ascii="宋体" w:eastAsia="宋体" w:hAnsi="宋体"/>
      <w:b/>
      <w:kern w:val="44"/>
      <w:sz w:val="36"/>
      <w:lang w:val="en-US" w:eastAsia="zh-CN" w:bidi="ar-SA"/>
    </w:rPr>
  </w:style>
  <w:style w:type="paragraph" w:customStyle="1" w:styleId="a6">
    <w:name w:val="公式"/>
    <w:basedOn w:val="a1"/>
    <w:link w:val="2Char"/>
    <w:qFormat/>
    <w:pPr>
      <w:tabs>
        <w:tab w:val="center" w:pos="3770"/>
        <w:tab w:val="right" w:pos="8295"/>
      </w:tabs>
      <w:adjustRightInd w:val="0"/>
      <w:snapToGrid w:val="0"/>
      <w:ind w:left="57"/>
      <w:jc w:val="center"/>
    </w:pPr>
    <w:rPr>
      <w:rFonts w:ascii="Times New Roman" w:eastAsia="宋体" w:hAnsi="Times New Roman" w:hint="eastAsia"/>
      <w:position w:val="-68"/>
    </w:rPr>
  </w:style>
  <w:style w:type="character" w:customStyle="1" w:styleId="2Char">
    <w:name w:val="样式2 Char"/>
    <w:link w:val="a6"/>
    <w:qFormat/>
    <w:rPr>
      <w:rFonts w:ascii="Times New Roman" w:eastAsia="宋体" w:hAnsi="Times New Roman" w:hint="eastAsia"/>
      <w:position w:val="-68"/>
    </w:rPr>
  </w:style>
  <w:style w:type="paragraph" w:styleId="a7">
    <w:name w:val="List Paragraph"/>
    <w:basedOn w:val="a1"/>
    <w:uiPriority w:val="34"/>
    <w:qFormat/>
    <w:pPr>
      <w:ind w:firstLineChars="200" w:firstLine="420"/>
    </w:pPr>
  </w:style>
  <w:style w:type="paragraph" w:styleId="a8">
    <w:name w:val="Revision"/>
    <w:hidden/>
    <w:uiPriority w:val="99"/>
    <w:semiHidden/>
    <w:rsid w:val="000E2ED9"/>
    <w:rPr>
      <w:kern w:val="2"/>
      <w:sz w:val="21"/>
      <w:szCs w:val="22"/>
    </w:rPr>
  </w:style>
  <w:style w:type="paragraph" w:styleId="a9">
    <w:name w:val="header"/>
    <w:basedOn w:val="a1"/>
    <w:link w:val="aa"/>
    <w:rsid w:val="00B51B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2"/>
    <w:link w:val="a9"/>
    <w:rsid w:val="00B51BC0"/>
    <w:rPr>
      <w:kern w:val="2"/>
      <w:sz w:val="18"/>
      <w:szCs w:val="18"/>
    </w:rPr>
  </w:style>
  <w:style w:type="paragraph" w:styleId="ab">
    <w:name w:val="footer"/>
    <w:basedOn w:val="a1"/>
    <w:link w:val="ac"/>
    <w:rsid w:val="00B51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2"/>
    <w:link w:val="ab"/>
    <w:rsid w:val="00B51BC0"/>
    <w:rPr>
      <w:kern w:val="2"/>
      <w:sz w:val="18"/>
      <w:szCs w:val="18"/>
    </w:rPr>
  </w:style>
  <w:style w:type="paragraph" w:styleId="ad">
    <w:name w:val="Normal (Web)"/>
    <w:basedOn w:val="a1"/>
    <w:uiPriority w:val="99"/>
    <w:unhideWhenUsed/>
    <w:rsid w:val="00B673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2"/>
    <w:uiPriority w:val="22"/>
    <w:qFormat/>
    <w:rsid w:val="00B673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WPS_1641788618</dc:creator>
  <cp:lastModifiedBy>Lian Peter</cp:lastModifiedBy>
  <cp:revision>5</cp:revision>
  <dcterms:created xsi:type="dcterms:W3CDTF">2023-10-21T23:26:00Z</dcterms:created>
  <dcterms:modified xsi:type="dcterms:W3CDTF">2024-10-30T14:02:00Z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BCE9F46F4C1C42CA96CA007F13DFB136_13</vt:lpwstr>
  </property>
</Properties>
</file>