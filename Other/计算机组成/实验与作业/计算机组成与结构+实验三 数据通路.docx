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3AE413" w14:textId="77777777" w:rsidR="008F5822" w:rsidRDefault="00C02598">
      <w:pPr>
        <w:jc w:val="center"/>
        <w:rPr>
          <w:rFonts w:ascii="黑体" w:eastAsia="黑体" w:hAnsi="黑体" w:cs="Times New Roman"/>
          <w:b/>
          <w:bCs/>
          <w:sz w:val="44"/>
          <w:szCs w:val="44"/>
        </w:rPr>
      </w:pPr>
      <w:r>
        <w:rPr>
          <w:rFonts w:ascii="黑体" w:eastAsia="黑体" w:hAnsi="黑体" w:cs="Times New Roman" w:hint="eastAsia"/>
          <w:b/>
          <w:bCs/>
          <w:sz w:val="44"/>
          <w:szCs w:val="44"/>
        </w:rPr>
        <w:t>桂林航天工业学院学生实验报告</w:t>
      </w:r>
    </w:p>
    <w:p w14:paraId="7A4C9EB7" w14:textId="77777777" w:rsidR="008F5822" w:rsidRDefault="00C02598">
      <w:pPr>
        <w:jc w:val="center"/>
        <w:rPr>
          <w:rFonts w:ascii="黑体" w:eastAsia="黑体" w:hAnsi="黑体" w:cs="Times New Roman"/>
          <w:b/>
          <w:bCs/>
          <w:sz w:val="44"/>
          <w:szCs w:val="44"/>
        </w:rPr>
      </w:pPr>
      <w:r>
        <w:rPr>
          <w:rFonts w:ascii="黑体" w:eastAsia="黑体" w:hAnsi="黑体" w:cs="Times New Roman" w:hint="eastAsia"/>
          <w:b/>
          <w:bCs/>
          <w:sz w:val="44"/>
          <w:szCs w:val="44"/>
        </w:rPr>
        <w:t>实验</w:t>
      </w:r>
      <w:r>
        <w:rPr>
          <w:rFonts w:ascii="黑体" w:eastAsia="黑体" w:hAnsi="黑体" w:cs="Times New Roman" w:hint="eastAsia"/>
          <w:b/>
          <w:bCs/>
          <w:sz w:val="44"/>
          <w:szCs w:val="44"/>
        </w:rPr>
        <w:t>三</w:t>
      </w:r>
    </w:p>
    <w:tbl>
      <w:tblPr>
        <w:tblW w:w="106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68"/>
        <w:gridCol w:w="1771"/>
        <w:gridCol w:w="489"/>
        <w:gridCol w:w="1323"/>
        <w:gridCol w:w="1776"/>
        <w:gridCol w:w="1579"/>
        <w:gridCol w:w="108"/>
        <w:gridCol w:w="1828"/>
      </w:tblGrid>
      <w:tr w:rsidR="008B4627" w14:paraId="2612C447" w14:textId="77777777">
        <w:trPr>
          <w:trHeight w:val="539"/>
          <w:jc w:val="center"/>
        </w:trPr>
        <w:tc>
          <w:tcPr>
            <w:tcW w:w="1755" w:type="dxa"/>
            <w:vAlign w:val="center"/>
          </w:tcPr>
          <w:p w14:paraId="6871CF62" w14:textId="77777777" w:rsidR="008F5822" w:rsidRDefault="00C02598">
            <w:pPr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课程名称</w:t>
            </w:r>
          </w:p>
        </w:tc>
        <w:tc>
          <w:tcPr>
            <w:tcW w:w="2328" w:type="dxa"/>
            <w:gridSpan w:val="3"/>
            <w:vAlign w:val="center"/>
          </w:tcPr>
          <w:p w14:paraId="712DDB02" w14:textId="77777777" w:rsidR="008F5822" w:rsidRDefault="00C02598">
            <w:pPr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计算机组成与结构</w:t>
            </w:r>
          </w:p>
        </w:tc>
        <w:tc>
          <w:tcPr>
            <w:tcW w:w="2862" w:type="dxa"/>
            <w:gridSpan w:val="2"/>
            <w:vAlign w:val="center"/>
          </w:tcPr>
          <w:p w14:paraId="0737D7F6" w14:textId="77777777" w:rsidR="008F5822" w:rsidRDefault="00C02598">
            <w:pPr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实验名称</w:t>
            </w:r>
          </w:p>
        </w:tc>
        <w:tc>
          <w:tcPr>
            <w:tcW w:w="3731" w:type="dxa"/>
            <w:gridSpan w:val="3"/>
            <w:vAlign w:val="center"/>
          </w:tcPr>
          <w:p w14:paraId="0464B224" w14:textId="77777777" w:rsidR="008F5822" w:rsidRDefault="00C02598">
            <w:pPr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数据通路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实验（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2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学时）</w:t>
            </w:r>
          </w:p>
        </w:tc>
      </w:tr>
      <w:tr w:rsidR="008B4627" w14:paraId="2F4E5D51" w14:textId="77777777">
        <w:trPr>
          <w:trHeight w:val="539"/>
          <w:jc w:val="center"/>
        </w:trPr>
        <w:tc>
          <w:tcPr>
            <w:tcW w:w="4083" w:type="dxa"/>
            <w:gridSpan w:val="4"/>
            <w:vAlign w:val="center"/>
          </w:tcPr>
          <w:p w14:paraId="3900B049" w14:textId="77777777" w:rsidR="008F5822" w:rsidRDefault="00C02598">
            <w:pPr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开课教学单位及实验室</w:t>
            </w:r>
          </w:p>
        </w:tc>
        <w:tc>
          <w:tcPr>
            <w:tcW w:w="2862" w:type="dxa"/>
            <w:gridSpan w:val="2"/>
            <w:vAlign w:val="center"/>
          </w:tcPr>
          <w:p w14:paraId="6A77A7D9" w14:textId="77777777" w:rsidR="008F5822" w:rsidRDefault="00C02598">
            <w:pPr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计算机科学与工程学院</w:t>
            </w:r>
          </w:p>
        </w:tc>
        <w:tc>
          <w:tcPr>
            <w:tcW w:w="1795" w:type="dxa"/>
            <w:vAlign w:val="center"/>
          </w:tcPr>
          <w:p w14:paraId="0B6F2D0A" w14:textId="77777777" w:rsidR="008F5822" w:rsidRDefault="00C02598">
            <w:pPr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实验日期</w:t>
            </w:r>
          </w:p>
        </w:tc>
        <w:tc>
          <w:tcPr>
            <w:tcW w:w="1936" w:type="dxa"/>
            <w:gridSpan w:val="2"/>
            <w:vAlign w:val="center"/>
          </w:tcPr>
          <w:p w14:paraId="431FA01D" w14:textId="5124FB54" w:rsidR="008F5822" w:rsidRDefault="008B4627">
            <w:pPr>
              <w:jc w:val="center"/>
              <w:rPr>
                <w:rFonts w:ascii="宋体" w:hAnsi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2024.11.12</w:t>
            </w:r>
          </w:p>
        </w:tc>
      </w:tr>
      <w:tr w:rsidR="008B4627" w14:paraId="4C5A056C" w14:textId="77777777">
        <w:trPr>
          <w:trHeight w:val="539"/>
          <w:jc w:val="center"/>
        </w:trPr>
        <w:tc>
          <w:tcPr>
            <w:tcW w:w="1823" w:type="dxa"/>
            <w:gridSpan w:val="2"/>
            <w:vAlign w:val="center"/>
          </w:tcPr>
          <w:p w14:paraId="6C5EABAA" w14:textId="77777777" w:rsidR="008F5822" w:rsidRDefault="00C02598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学生姓名</w:t>
            </w:r>
          </w:p>
        </w:tc>
        <w:tc>
          <w:tcPr>
            <w:tcW w:w="1771" w:type="dxa"/>
            <w:vAlign w:val="center"/>
          </w:tcPr>
          <w:p w14:paraId="06EC7E4A" w14:textId="37C3047F" w:rsidR="008F5822" w:rsidRDefault="008B4627">
            <w:pPr>
              <w:rPr>
                <w:rFonts w:ascii="宋体" w:hAnsi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廉振威</w:t>
            </w:r>
          </w:p>
        </w:tc>
        <w:tc>
          <w:tcPr>
            <w:tcW w:w="1817" w:type="dxa"/>
            <w:gridSpan w:val="2"/>
            <w:vAlign w:val="center"/>
          </w:tcPr>
          <w:p w14:paraId="39B59528" w14:textId="77777777" w:rsidR="008F5822" w:rsidRDefault="00C02598">
            <w:pPr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学号</w:t>
            </w:r>
          </w:p>
        </w:tc>
        <w:tc>
          <w:tcPr>
            <w:tcW w:w="1534" w:type="dxa"/>
            <w:vAlign w:val="center"/>
          </w:tcPr>
          <w:p w14:paraId="0627E2D2" w14:textId="376B4EC0" w:rsidR="008F5822" w:rsidRDefault="008B4627">
            <w:pPr>
              <w:jc w:val="center"/>
              <w:rPr>
                <w:rFonts w:ascii="宋体" w:hAnsi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2023070030615</w:t>
            </w:r>
          </w:p>
        </w:tc>
        <w:tc>
          <w:tcPr>
            <w:tcW w:w="1903" w:type="dxa"/>
            <w:gridSpan w:val="2"/>
            <w:vAlign w:val="center"/>
          </w:tcPr>
          <w:p w14:paraId="43354A1C" w14:textId="77777777" w:rsidR="008F5822" w:rsidRDefault="00C02598">
            <w:pPr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专业班级</w:t>
            </w:r>
          </w:p>
        </w:tc>
        <w:tc>
          <w:tcPr>
            <w:tcW w:w="1828" w:type="dxa"/>
            <w:vAlign w:val="center"/>
          </w:tcPr>
          <w:p w14:paraId="6E68FA5F" w14:textId="46DB981A" w:rsidR="008F5822" w:rsidRDefault="008B4627">
            <w:pPr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软件工程6班</w:t>
            </w:r>
          </w:p>
        </w:tc>
      </w:tr>
      <w:tr w:rsidR="008B4627" w14:paraId="1C046765" w14:textId="77777777">
        <w:trPr>
          <w:trHeight w:val="539"/>
          <w:jc w:val="center"/>
        </w:trPr>
        <w:tc>
          <w:tcPr>
            <w:tcW w:w="4083" w:type="dxa"/>
            <w:gridSpan w:val="4"/>
            <w:vAlign w:val="center"/>
          </w:tcPr>
          <w:p w14:paraId="348EE444" w14:textId="77777777" w:rsidR="008F5822" w:rsidRDefault="00C02598">
            <w:pPr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指导教师</w:t>
            </w:r>
          </w:p>
        </w:tc>
        <w:tc>
          <w:tcPr>
            <w:tcW w:w="2862" w:type="dxa"/>
            <w:gridSpan w:val="2"/>
            <w:vAlign w:val="center"/>
          </w:tcPr>
          <w:p w14:paraId="68D7CAFC" w14:textId="60CAA659" w:rsidR="008F5822" w:rsidRDefault="008B4627">
            <w:pPr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张亚红</w:t>
            </w:r>
          </w:p>
        </w:tc>
        <w:tc>
          <w:tcPr>
            <w:tcW w:w="1795" w:type="dxa"/>
            <w:vAlign w:val="center"/>
          </w:tcPr>
          <w:p w14:paraId="39930DEC" w14:textId="77777777" w:rsidR="008F5822" w:rsidRDefault="00C02598">
            <w:pPr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实验成绩</w:t>
            </w:r>
          </w:p>
        </w:tc>
        <w:tc>
          <w:tcPr>
            <w:tcW w:w="1936" w:type="dxa"/>
            <w:gridSpan w:val="2"/>
            <w:vAlign w:val="center"/>
          </w:tcPr>
          <w:p w14:paraId="5989F18C" w14:textId="77777777" w:rsidR="008F5822" w:rsidRDefault="008F5822">
            <w:pPr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</w:tr>
      <w:tr w:rsidR="008F5822" w14:paraId="4C762280" w14:textId="77777777">
        <w:trPr>
          <w:jc w:val="center"/>
        </w:trPr>
        <w:tc>
          <w:tcPr>
            <w:tcW w:w="4083" w:type="dxa"/>
            <w:gridSpan w:val="4"/>
            <w:vAlign w:val="center"/>
          </w:tcPr>
          <w:p w14:paraId="6FFF57DE" w14:textId="77777777" w:rsidR="008F5822" w:rsidRDefault="00C02598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实验目的</w:t>
            </w:r>
          </w:p>
        </w:tc>
        <w:tc>
          <w:tcPr>
            <w:tcW w:w="6593" w:type="dxa"/>
            <w:gridSpan w:val="5"/>
            <w:vAlign w:val="center"/>
          </w:tcPr>
          <w:p w14:paraId="31DAD91C" w14:textId="77777777" w:rsidR="008F5822" w:rsidRDefault="00C02598">
            <w:pPr>
              <w:numPr>
                <w:ilvl w:val="0"/>
                <w:numId w:val="4"/>
              </w:numPr>
              <w:tabs>
                <w:tab w:val="left" w:pos="420"/>
                <w:tab w:val="left" w:pos="720"/>
              </w:tabs>
              <w:rPr>
                <w:rFonts w:ascii="宋体" w:eastAsia="宋体" w:hAnsi="宋体" w:cs="Times New Roman"/>
                <w:b/>
                <w:szCs w:val="24"/>
              </w:rPr>
            </w:pPr>
            <w:r>
              <w:rPr>
                <w:rFonts w:ascii="宋体" w:eastAsia="宋体" w:hAnsi="宋体" w:cs="Times New Roman" w:hint="eastAsia"/>
                <w:b/>
                <w:szCs w:val="24"/>
              </w:rPr>
              <w:t>进一步熟悉运算器和存储器的原理和使用</w:t>
            </w:r>
          </w:p>
          <w:p w14:paraId="33C7CB95" w14:textId="77777777" w:rsidR="008F5822" w:rsidRDefault="00C02598">
            <w:pPr>
              <w:numPr>
                <w:ilvl w:val="0"/>
                <w:numId w:val="4"/>
              </w:numPr>
              <w:tabs>
                <w:tab w:val="left" w:pos="420"/>
                <w:tab w:val="left" w:pos="720"/>
              </w:tabs>
              <w:rPr>
                <w:rFonts w:ascii="宋体" w:eastAsia="宋体" w:hAnsi="宋体" w:cs="Times New Roman"/>
                <w:b/>
                <w:szCs w:val="24"/>
              </w:rPr>
            </w:pPr>
            <w:r>
              <w:rPr>
                <w:rFonts w:ascii="宋体" w:eastAsia="宋体" w:hAnsi="宋体" w:cs="Times New Roman" w:hint="eastAsia"/>
                <w:b/>
                <w:szCs w:val="24"/>
              </w:rPr>
              <w:t>掌握数据通路中控制信号的作用</w:t>
            </w:r>
          </w:p>
          <w:p w14:paraId="12D9E6C1" w14:textId="77777777" w:rsidR="008F5822" w:rsidRDefault="00C02598">
            <w:pPr>
              <w:numPr>
                <w:ilvl w:val="0"/>
                <w:numId w:val="4"/>
              </w:numPr>
              <w:tabs>
                <w:tab w:val="left" w:pos="420"/>
                <w:tab w:val="left" w:pos="720"/>
              </w:tabs>
              <w:rPr>
                <w:rFonts w:ascii="宋体" w:eastAsia="宋体" w:hAnsi="宋体" w:cs="Times New Roman"/>
                <w:b/>
                <w:szCs w:val="24"/>
              </w:rPr>
            </w:pPr>
            <w:r>
              <w:rPr>
                <w:rFonts w:ascii="宋体" w:eastAsia="宋体" w:hAnsi="宋体" w:cs="Times New Roman" w:hint="eastAsia"/>
                <w:b/>
                <w:szCs w:val="24"/>
              </w:rPr>
              <w:t>掌握数据通路中数据流动的路径</w:t>
            </w:r>
          </w:p>
        </w:tc>
      </w:tr>
      <w:tr w:rsidR="008F5822" w14:paraId="5708C989" w14:textId="77777777">
        <w:trPr>
          <w:jc w:val="center"/>
        </w:trPr>
        <w:tc>
          <w:tcPr>
            <w:tcW w:w="4083" w:type="dxa"/>
            <w:gridSpan w:val="4"/>
            <w:vAlign w:val="center"/>
          </w:tcPr>
          <w:p w14:paraId="6B165EAA" w14:textId="77777777" w:rsidR="008F5822" w:rsidRDefault="00C02598">
            <w:pPr>
              <w:jc w:val="center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实验要求</w:t>
            </w:r>
          </w:p>
        </w:tc>
        <w:tc>
          <w:tcPr>
            <w:tcW w:w="6593" w:type="dxa"/>
            <w:gridSpan w:val="5"/>
            <w:vAlign w:val="center"/>
          </w:tcPr>
          <w:p w14:paraId="543A9B9D" w14:textId="77777777" w:rsidR="008F5822" w:rsidRDefault="00C02598">
            <w:pPr>
              <w:numPr>
                <w:ilvl w:val="0"/>
                <w:numId w:val="5"/>
              </w:numPr>
              <w:tabs>
                <w:tab w:val="left" w:pos="420"/>
                <w:tab w:val="left" w:pos="720"/>
              </w:tabs>
              <w:rPr>
                <w:rFonts w:ascii="宋体" w:eastAsia="宋体" w:hAnsi="宋体" w:cs="Times New Roman"/>
                <w:b/>
                <w:szCs w:val="24"/>
              </w:rPr>
            </w:pPr>
            <w:r>
              <w:rPr>
                <w:rFonts w:ascii="宋体" w:eastAsia="宋体" w:hAnsi="宋体" w:cs="Times New Roman" w:hint="eastAsia"/>
                <w:b/>
                <w:szCs w:val="24"/>
              </w:rPr>
              <w:t>做好预习，复习数据通路的相关概念，特别是存储器读写的数据通路的控制信号，理解实验原理图</w:t>
            </w:r>
          </w:p>
          <w:p w14:paraId="6770B99D" w14:textId="77777777" w:rsidR="008F5822" w:rsidRDefault="00C02598">
            <w:pPr>
              <w:numPr>
                <w:ilvl w:val="0"/>
                <w:numId w:val="5"/>
              </w:numPr>
              <w:tabs>
                <w:tab w:val="left" w:pos="420"/>
                <w:tab w:val="left" w:pos="720"/>
              </w:tabs>
              <w:rPr>
                <w:rFonts w:ascii="宋体" w:eastAsia="宋体" w:hAnsi="宋体" w:cs="Times New Roman"/>
                <w:b/>
                <w:szCs w:val="24"/>
              </w:rPr>
            </w:pPr>
            <w:r>
              <w:rPr>
                <w:rFonts w:ascii="宋体" w:eastAsia="宋体" w:hAnsi="宋体" w:cs="Times New Roman" w:hint="eastAsia"/>
                <w:b/>
                <w:szCs w:val="24"/>
              </w:rPr>
              <w:t>按步骤完成实验，按要求作好记录</w:t>
            </w:r>
          </w:p>
          <w:p w14:paraId="6A8DA53B" w14:textId="77777777" w:rsidR="008F5822" w:rsidRDefault="00C02598">
            <w:pPr>
              <w:numPr>
                <w:ilvl w:val="0"/>
                <w:numId w:val="5"/>
              </w:numPr>
              <w:tabs>
                <w:tab w:val="left" w:pos="420"/>
                <w:tab w:val="left" w:pos="720"/>
              </w:tabs>
              <w:rPr>
                <w:rFonts w:ascii="宋体" w:eastAsia="宋体" w:hAnsi="宋体" w:cs="Times New Roman"/>
                <w:b/>
                <w:szCs w:val="24"/>
              </w:rPr>
            </w:pPr>
            <w:r>
              <w:rPr>
                <w:rFonts w:ascii="宋体" w:eastAsia="宋体" w:hAnsi="宋体" w:cs="Times New Roman" w:hint="eastAsia"/>
                <w:b/>
                <w:szCs w:val="24"/>
              </w:rPr>
              <w:t>完成实验报告</w:t>
            </w:r>
          </w:p>
        </w:tc>
      </w:tr>
      <w:tr w:rsidR="008F5822" w14:paraId="10DFE650" w14:textId="77777777">
        <w:trPr>
          <w:jc w:val="center"/>
        </w:trPr>
        <w:tc>
          <w:tcPr>
            <w:tcW w:w="10676" w:type="dxa"/>
            <w:gridSpan w:val="9"/>
            <w:vAlign w:val="center"/>
          </w:tcPr>
          <w:p w14:paraId="07286557" w14:textId="77777777" w:rsidR="008F5822" w:rsidRDefault="00C02598">
            <w:pPr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一、实验电路</w:t>
            </w:r>
          </w:p>
          <w:p w14:paraId="33C4628B" w14:textId="77777777" w:rsidR="008F5822" w:rsidRDefault="00C02598">
            <w:pPr>
              <w:numPr>
                <w:ilvl w:val="0"/>
                <w:numId w:val="6"/>
              </w:num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功能器件</w:t>
            </w:r>
          </w:p>
          <w:tbl>
            <w:tblPr>
              <w:tblStyle w:val="a5"/>
              <w:tblW w:w="8522" w:type="dxa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firstRow="1" w:lastRow="0" w:firstColumn="1" w:lastColumn="0" w:noHBand="0" w:noVBand="1"/>
            </w:tblPr>
            <w:tblGrid>
              <w:gridCol w:w="1239"/>
              <w:gridCol w:w="2160"/>
              <w:gridCol w:w="5123"/>
            </w:tblGrid>
            <w:tr w:rsidR="008F5822" w14:paraId="345B1205" w14:textId="77777777">
              <w:tc>
                <w:tcPr>
                  <w:tcW w:w="1239" w:type="dxa"/>
                </w:tcPr>
                <w:p w14:paraId="10054138" w14:textId="77777777" w:rsidR="008F5822" w:rsidRDefault="00C02598">
                  <w:pPr>
                    <w:rPr>
                      <w:rFonts w:ascii="Times New Roman" w:eastAsia="宋体" w:hAnsi="Times New Roman" w:cs="Times New Roman"/>
                    </w:rPr>
                  </w:pPr>
                  <w:r>
                    <w:rPr>
                      <w:rFonts w:ascii="Times New Roman" w:eastAsia="宋体" w:hAnsi="Times New Roman" w:cs="Times New Roman" w:hint="eastAsia"/>
                    </w:rPr>
                    <w:t xml:space="preserve">BUS </w:t>
                  </w:r>
                </w:p>
              </w:tc>
              <w:tc>
                <w:tcPr>
                  <w:tcW w:w="2160" w:type="dxa"/>
                </w:tcPr>
                <w:p w14:paraId="34A3C933" w14:textId="77777777" w:rsidR="008F5822" w:rsidRDefault="00C02598">
                  <w:pPr>
                    <w:rPr>
                      <w:rFonts w:ascii="Times New Roman" w:eastAsia="宋体" w:hAnsi="Times New Roman" w:cs="Times New Roman"/>
                    </w:rPr>
                  </w:pPr>
                  <w:r>
                    <w:rPr>
                      <w:rFonts w:ascii="Times New Roman" w:eastAsia="宋体" w:hAnsi="Times New Roman" w:cs="Times New Roman" w:hint="eastAsia"/>
                    </w:rPr>
                    <w:t>总线</w:t>
                  </w:r>
                </w:p>
              </w:tc>
              <w:tc>
                <w:tcPr>
                  <w:tcW w:w="5123" w:type="dxa"/>
                </w:tcPr>
                <w:p w14:paraId="0A6A8ACA" w14:textId="77777777" w:rsidR="008F5822" w:rsidRDefault="008F5822">
                  <w:pPr>
                    <w:rPr>
                      <w:rFonts w:ascii="Times New Roman" w:eastAsia="宋体" w:hAnsi="Times New Roman" w:cs="Times New Roman"/>
                    </w:rPr>
                  </w:pPr>
                </w:p>
              </w:tc>
            </w:tr>
            <w:tr w:rsidR="008F5822" w14:paraId="35E04083" w14:textId="77777777">
              <w:tc>
                <w:tcPr>
                  <w:tcW w:w="8522" w:type="dxa"/>
                  <w:gridSpan w:val="3"/>
                </w:tcPr>
                <w:p w14:paraId="24CF0ADB" w14:textId="77777777" w:rsidR="008F5822" w:rsidRDefault="00C02598">
                  <w:pPr>
                    <w:rPr>
                      <w:rFonts w:ascii="Times New Roman" w:eastAsia="宋体" w:hAnsi="Times New Roman" w:cs="Times New Roman"/>
                    </w:rPr>
                  </w:pPr>
                  <w:r>
                    <w:rPr>
                      <w:rFonts w:ascii="Times New Roman" w:eastAsia="宋体" w:hAnsi="Times New Roman" w:cs="Times New Roman"/>
                      <w:noProof/>
                    </w:rPr>
                    <w:drawing>
                      <wp:inline distT="0" distB="0" distL="114300" distR="114300" wp14:anchorId="424097E9" wp14:editId="4310A0AF">
                        <wp:extent cx="5263515" cy="198755"/>
                        <wp:effectExtent l="0" t="0" r="6985" b="4445"/>
                        <wp:docPr id="217" name="图片 2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7" name="图片 21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263515" cy="1987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F5822" w14:paraId="5749B560" w14:textId="77777777">
              <w:tc>
                <w:tcPr>
                  <w:tcW w:w="1239" w:type="dxa"/>
                </w:tcPr>
                <w:p w14:paraId="7717A9F8" w14:textId="77777777" w:rsidR="008F5822" w:rsidRDefault="00C02598">
                  <w:pPr>
                    <w:rPr>
                      <w:rFonts w:ascii="Times New Roman" w:eastAsia="宋体" w:hAnsi="Times New Roman" w:cs="Times New Roman"/>
                    </w:rPr>
                  </w:pPr>
                  <w:r>
                    <w:rPr>
                      <w:rFonts w:ascii="Times New Roman" w:eastAsia="宋体" w:hAnsi="Times New Roman" w:cs="Times New Roman" w:hint="eastAsia"/>
                    </w:rPr>
                    <w:t xml:space="preserve">RAM6116 </w:t>
                  </w:r>
                </w:p>
              </w:tc>
              <w:tc>
                <w:tcPr>
                  <w:tcW w:w="2160" w:type="dxa"/>
                </w:tcPr>
                <w:p w14:paraId="61E07AC4" w14:textId="77777777" w:rsidR="008F5822" w:rsidRDefault="00C02598">
                  <w:pPr>
                    <w:rPr>
                      <w:rFonts w:ascii="Times New Roman" w:eastAsia="宋体" w:hAnsi="Times New Roman" w:cs="Times New Roman"/>
                    </w:rPr>
                  </w:pPr>
                  <w:r>
                    <w:rPr>
                      <w:rFonts w:ascii="Times New Roman" w:eastAsia="宋体" w:hAnsi="Times New Roman" w:cs="Times New Roman" w:hint="eastAsia"/>
                    </w:rPr>
                    <w:t>2Kx8</w:t>
                  </w:r>
                  <w:r>
                    <w:rPr>
                      <w:rFonts w:ascii="Times New Roman" w:eastAsia="宋体" w:hAnsi="Times New Roman" w:cs="Times New Roman" w:hint="eastAsia"/>
                    </w:rPr>
                    <w:t>存储器</w:t>
                  </w:r>
                </w:p>
              </w:tc>
              <w:tc>
                <w:tcPr>
                  <w:tcW w:w="5123" w:type="dxa"/>
                </w:tcPr>
                <w:p w14:paraId="7BD28BCA" w14:textId="77777777" w:rsidR="008F5822" w:rsidRDefault="00C02598">
                  <w:pPr>
                    <w:rPr>
                      <w:rFonts w:ascii="Times New Roman" w:eastAsia="宋体" w:hAnsi="Times New Roman" w:cs="Times New Roman"/>
                    </w:rPr>
                  </w:pPr>
                  <w:r>
                    <w:rPr>
                      <w:rFonts w:ascii="Times New Roman" w:eastAsia="宋体" w:hAnsi="Times New Roman" w:cs="Times New Roman"/>
                      <w:noProof/>
                    </w:rPr>
                    <w:drawing>
                      <wp:inline distT="0" distB="0" distL="114300" distR="114300" wp14:anchorId="6FF127A6" wp14:editId="118AEF7D">
                        <wp:extent cx="2035810" cy="626745"/>
                        <wp:effectExtent l="0" t="0" r="8890" b="8255"/>
                        <wp:docPr id="218" name="图片 2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8" name="图片 21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5810" cy="6267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F5822" w14:paraId="3DDB5F54" w14:textId="77777777">
              <w:tc>
                <w:tcPr>
                  <w:tcW w:w="1239" w:type="dxa"/>
                </w:tcPr>
                <w:p w14:paraId="41BFFA6B" w14:textId="77777777" w:rsidR="008F5822" w:rsidRDefault="00C02598">
                  <w:pPr>
                    <w:rPr>
                      <w:rFonts w:ascii="Times New Roman" w:eastAsia="宋体" w:hAnsi="Times New Roman" w:cs="Times New Roman"/>
                    </w:rPr>
                  </w:pPr>
                  <w:r>
                    <w:rPr>
                      <w:rFonts w:ascii="Times New Roman" w:eastAsia="宋体" w:hAnsi="Times New Roman" w:cs="Times New Roman" w:hint="eastAsia"/>
                    </w:rPr>
                    <w:t xml:space="preserve">74LS181 </w:t>
                  </w:r>
                </w:p>
              </w:tc>
              <w:tc>
                <w:tcPr>
                  <w:tcW w:w="2160" w:type="dxa"/>
                </w:tcPr>
                <w:p w14:paraId="7CF6ACD7" w14:textId="77777777" w:rsidR="008F5822" w:rsidRDefault="00C02598">
                  <w:pPr>
                    <w:rPr>
                      <w:rFonts w:ascii="Times New Roman" w:eastAsia="宋体" w:hAnsi="Times New Roman" w:cs="Times New Roman"/>
                    </w:rPr>
                  </w:pPr>
                  <w:r>
                    <w:rPr>
                      <w:rFonts w:ascii="Times New Roman" w:eastAsia="宋体" w:hAnsi="Times New Roman" w:cs="Times New Roman" w:hint="eastAsia"/>
                    </w:rPr>
                    <w:t>4</w:t>
                  </w:r>
                  <w:r>
                    <w:rPr>
                      <w:rFonts w:ascii="Times New Roman" w:eastAsia="宋体" w:hAnsi="Times New Roman" w:cs="Times New Roman" w:hint="eastAsia"/>
                    </w:rPr>
                    <w:t>位运算器</w:t>
                  </w:r>
                </w:p>
              </w:tc>
              <w:tc>
                <w:tcPr>
                  <w:tcW w:w="5123" w:type="dxa"/>
                </w:tcPr>
                <w:p w14:paraId="1E51A95F" w14:textId="77777777" w:rsidR="008F5822" w:rsidRDefault="00C02598">
                  <w:pPr>
                    <w:rPr>
                      <w:rFonts w:ascii="Times New Roman" w:eastAsia="宋体" w:hAnsi="Times New Roman" w:cs="Times New Roman"/>
                    </w:rPr>
                  </w:pPr>
                  <w:r>
                    <w:rPr>
                      <w:rFonts w:ascii="Times New Roman" w:eastAsia="宋体" w:hAnsi="Times New Roman" w:cs="Times New Roman"/>
                      <w:noProof/>
                    </w:rPr>
                    <w:drawing>
                      <wp:inline distT="0" distB="0" distL="114300" distR="114300" wp14:anchorId="1A123C58" wp14:editId="48A1BCB5">
                        <wp:extent cx="2129790" cy="688340"/>
                        <wp:effectExtent l="0" t="0" r="3810" b="10160"/>
                        <wp:docPr id="219" name="图片 2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9" name="图片 2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29790" cy="6883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F5822" w14:paraId="486A952B" w14:textId="77777777">
              <w:tc>
                <w:tcPr>
                  <w:tcW w:w="1239" w:type="dxa"/>
                </w:tcPr>
                <w:p w14:paraId="23E4EDBD" w14:textId="77777777" w:rsidR="008F5822" w:rsidRDefault="00C02598">
                  <w:pPr>
                    <w:rPr>
                      <w:rFonts w:ascii="Times New Roman" w:eastAsia="宋体" w:hAnsi="Times New Roman" w:cs="Times New Roman"/>
                    </w:rPr>
                  </w:pPr>
                  <w:r>
                    <w:rPr>
                      <w:rFonts w:ascii="Times New Roman" w:eastAsia="宋体" w:hAnsi="Times New Roman" w:cs="Times New Roman"/>
                    </w:rPr>
                    <w:t>74LS245</w:t>
                  </w:r>
                  <w:r>
                    <w:rPr>
                      <w:rFonts w:ascii="Times New Roman" w:eastAsia="宋体" w:hAnsi="Times New Roman" w:cs="Times New Roman" w:hint="eastAsia"/>
                    </w:rPr>
                    <w:t xml:space="preserve"> </w:t>
                  </w:r>
                </w:p>
              </w:tc>
              <w:tc>
                <w:tcPr>
                  <w:tcW w:w="2160" w:type="dxa"/>
                </w:tcPr>
                <w:p w14:paraId="2081256F" w14:textId="77777777" w:rsidR="008F5822" w:rsidRDefault="00C02598">
                  <w:pPr>
                    <w:rPr>
                      <w:rFonts w:ascii="Times New Roman" w:eastAsia="宋体" w:hAnsi="Times New Roman" w:cs="Times New Roman"/>
                    </w:rPr>
                  </w:pPr>
                  <w:r>
                    <w:rPr>
                      <w:rFonts w:ascii="Times New Roman" w:eastAsia="宋体" w:hAnsi="Times New Roman" w:cs="Times New Roman" w:hint="eastAsia"/>
                    </w:rPr>
                    <w:t>8</w:t>
                  </w:r>
                  <w:r>
                    <w:rPr>
                      <w:rFonts w:ascii="Times New Roman" w:eastAsia="宋体" w:hAnsi="Times New Roman" w:cs="Times New Roman" w:hint="eastAsia"/>
                    </w:rPr>
                    <w:t>位三态门</w:t>
                  </w:r>
                </w:p>
              </w:tc>
              <w:tc>
                <w:tcPr>
                  <w:tcW w:w="5123" w:type="dxa"/>
                </w:tcPr>
                <w:p w14:paraId="1585C887" w14:textId="77777777" w:rsidR="008F5822" w:rsidRDefault="00C02598">
                  <w:pPr>
                    <w:rPr>
                      <w:rFonts w:ascii="Times New Roman" w:eastAsia="宋体" w:hAnsi="Times New Roman" w:cs="Times New Roman"/>
                    </w:rPr>
                  </w:pPr>
                  <w:r>
                    <w:rPr>
                      <w:rFonts w:ascii="Times New Roman" w:eastAsia="宋体" w:hAnsi="Times New Roman" w:cs="Times New Roman"/>
                      <w:noProof/>
                    </w:rPr>
                    <w:drawing>
                      <wp:inline distT="0" distB="0" distL="114300" distR="114300" wp14:anchorId="7FD14331" wp14:editId="1A0BAE08">
                        <wp:extent cx="1664335" cy="616585"/>
                        <wp:effectExtent l="0" t="0" r="12065" b="5715"/>
                        <wp:docPr id="220" name="图片 2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0" name="图片 22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64335" cy="6165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F5822" w14:paraId="35B98FA4" w14:textId="77777777">
              <w:tc>
                <w:tcPr>
                  <w:tcW w:w="1239" w:type="dxa"/>
                </w:tcPr>
                <w:p w14:paraId="3BE98051" w14:textId="77777777" w:rsidR="008F5822" w:rsidRDefault="00C02598">
                  <w:pPr>
                    <w:rPr>
                      <w:rFonts w:ascii="Times New Roman" w:eastAsia="宋体" w:hAnsi="Times New Roman" w:cs="Times New Roman"/>
                    </w:rPr>
                  </w:pPr>
                  <w:r>
                    <w:rPr>
                      <w:rFonts w:ascii="Times New Roman" w:eastAsia="宋体" w:hAnsi="Times New Roman" w:cs="Times New Roman"/>
                    </w:rPr>
                    <w:t>74LS273</w:t>
                  </w:r>
                  <w:r>
                    <w:rPr>
                      <w:rFonts w:ascii="Times New Roman" w:eastAsia="宋体" w:hAnsi="Times New Roman" w:cs="Times New Roman" w:hint="eastAsia"/>
                    </w:rPr>
                    <w:t xml:space="preserve"> </w:t>
                  </w:r>
                </w:p>
              </w:tc>
              <w:tc>
                <w:tcPr>
                  <w:tcW w:w="2160" w:type="dxa"/>
                </w:tcPr>
                <w:p w14:paraId="07EC7A45" w14:textId="77777777" w:rsidR="008F5822" w:rsidRDefault="00C02598">
                  <w:pPr>
                    <w:rPr>
                      <w:rFonts w:ascii="Times New Roman" w:eastAsia="宋体" w:hAnsi="Times New Roman" w:cs="Times New Roman"/>
                    </w:rPr>
                  </w:pPr>
                  <w:r>
                    <w:rPr>
                      <w:rFonts w:ascii="Times New Roman" w:eastAsia="宋体" w:hAnsi="Times New Roman" w:cs="Times New Roman" w:hint="eastAsia"/>
                    </w:rPr>
                    <w:t>8</w:t>
                  </w:r>
                  <w:r>
                    <w:rPr>
                      <w:rFonts w:ascii="Times New Roman" w:eastAsia="宋体" w:hAnsi="Times New Roman" w:cs="Times New Roman" w:hint="eastAsia"/>
                    </w:rPr>
                    <w:t>位锁存器</w:t>
                  </w:r>
                </w:p>
              </w:tc>
              <w:tc>
                <w:tcPr>
                  <w:tcW w:w="5123" w:type="dxa"/>
                </w:tcPr>
                <w:p w14:paraId="161B708D" w14:textId="77777777" w:rsidR="008F5822" w:rsidRDefault="00C02598">
                  <w:pPr>
                    <w:rPr>
                      <w:rFonts w:ascii="Times New Roman" w:eastAsia="宋体" w:hAnsi="Times New Roman" w:cs="Times New Roman"/>
                    </w:rPr>
                  </w:pPr>
                  <w:r>
                    <w:rPr>
                      <w:rFonts w:ascii="Times New Roman" w:eastAsia="宋体" w:hAnsi="Times New Roman" w:cs="Times New Roman"/>
                      <w:noProof/>
                    </w:rPr>
                    <w:drawing>
                      <wp:inline distT="0" distB="0" distL="114300" distR="114300" wp14:anchorId="4D202CDE" wp14:editId="666610D2">
                        <wp:extent cx="1666240" cy="629920"/>
                        <wp:effectExtent l="0" t="0" r="10160" b="5080"/>
                        <wp:docPr id="221" name="图片 2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1" name="图片 22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66240" cy="629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F5822" w14:paraId="20C87DB6" w14:textId="77777777">
              <w:tc>
                <w:tcPr>
                  <w:tcW w:w="1239" w:type="dxa"/>
                </w:tcPr>
                <w:p w14:paraId="2AC845D2" w14:textId="77777777" w:rsidR="008F5822" w:rsidRDefault="00C02598">
                  <w:pPr>
                    <w:rPr>
                      <w:rFonts w:ascii="Times New Roman" w:eastAsia="宋体" w:hAnsi="Times New Roman" w:cs="Times New Roman"/>
                    </w:rPr>
                  </w:pPr>
                  <w:r>
                    <w:rPr>
                      <w:rFonts w:ascii="Times New Roman" w:eastAsia="宋体" w:hAnsi="Times New Roman" w:cs="Times New Roman" w:hint="eastAsia"/>
                    </w:rPr>
                    <w:lastRenderedPageBreak/>
                    <w:t>ANDgate</w:t>
                  </w:r>
                </w:p>
              </w:tc>
              <w:tc>
                <w:tcPr>
                  <w:tcW w:w="2160" w:type="dxa"/>
                </w:tcPr>
                <w:p w14:paraId="602B4874" w14:textId="77777777" w:rsidR="008F5822" w:rsidRDefault="00C02598">
                  <w:pPr>
                    <w:rPr>
                      <w:rFonts w:ascii="Times New Roman" w:eastAsia="宋体" w:hAnsi="Times New Roman" w:cs="Times New Roman"/>
                    </w:rPr>
                  </w:pPr>
                  <w:r>
                    <w:rPr>
                      <w:rFonts w:ascii="Times New Roman" w:eastAsia="宋体" w:hAnsi="Times New Roman" w:cs="Times New Roman" w:hint="eastAsia"/>
                    </w:rPr>
                    <w:t>与门</w:t>
                  </w:r>
                </w:p>
              </w:tc>
              <w:tc>
                <w:tcPr>
                  <w:tcW w:w="5123" w:type="dxa"/>
                </w:tcPr>
                <w:p w14:paraId="778768B2" w14:textId="77777777" w:rsidR="008F5822" w:rsidRDefault="00C02598">
                  <w:pPr>
                    <w:rPr>
                      <w:rFonts w:ascii="Times New Roman" w:eastAsia="宋体" w:hAnsi="Times New Roman" w:cs="Times New Roman"/>
                    </w:rPr>
                  </w:pPr>
                  <w:r>
                    <w:rPr>
                      <w:rFonts w:ascii="Times New Roman" w:eastAsia="宋体" w:hAnsi="Times New Roman" w:cs="Times New Roman"/>
                      <w:noProof/>
                    </w:rPr>
                    <w:drawing>
                      <wp:inline distT="0" distB="0" distL="114300" distR="114300" wp14:anchorId="74A02FC3" wp14:editId="40554620">
                        <wp:extent cx="629285" cy="1252855"/>
                        <wp:effectExtent l="0" t="0" r="5715" b="4445"/>
                        <wp:docPr id="222" name="图片 2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2" name="图片 22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/>
                                <a:srcRect r="8806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29285" cy="12528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F5822" w14:paraId="77309FC2" w14:textId="77777777">
              <w:tc>
                <w:tcPr>
                  <w:tcW w:w="1239" w:type="dxa"/>
                </w:tcPr>
                <w:p w14:paraId="468B6B22" w14:textId="77777777" w:rsidR="008F5822" w:rsidRDefault="00C02598">
                  <w:pPr>
                    <w:rPr>
                      <w:rFonts w:ascii="Times New Roman" w:eastAsia="宋体" w:hAnsi="Times New Roman" w:cs="Times New Roman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</w:rPr>
                    <w:t>NANDgate</w:t>
                  </w:r>
                </w:p>
              </w:tc>
              <w:tc>
                <w:tcPr>
                  <w:tcW w:w="2160" w:type="dxa"/>
                </w:tcPr>
                <w:p w14:paraId="6D99E425" w14:textId="77777777" w:rsidR="008F5822" w:rsidRDefault="00C02598">
                  <w:pPr>
                    <w:rPr>
                      <w:rFonts w:ascii="Times New Roman" w:eastAsia="宋体" w:hAnsi="Times New Roman" w:cs="Times New Roman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</w:rPr>
                    <w:t>与非门</w:t>
                  </w:r>
                </w:p>
              </w:tc>
              <w:tc>
                <w:tcPr>
                  <w:tcW w:w="5123" w:type="dxa"/>
                </w:tcPr>
                <w:p w14:paraId="43D255C1" w14:textId="77777777" w:rsidR="008F5822" w:rsidRDefault="00C02598">
                  <w:pPr>
                    <w:rPr>
                      <w:rFonts w:ascii="Times New Roman" w:eastAsia="宋体" w:hAnsi="Times New Roman" w:cs="Times New Roman"/>
                      <w:szCs w:val="24"/>
                    </w:rPr>
                  </w:pPr>
                  <w:r>
                    <w:rPr>
                      <w:rFonts w:ascii="Times New Roman" w:eastAsia="宋体" w:hAnsi="Times New Roman" w:cs="Times New Roman"/>
                      <w:noProof/>
                    </w:rPr>
                    <w:drawing>
                      <wp:inline distT="0" distB="0" distL="114300" distR="114300" wp14:anchorId="226FFDE3" wp14:editId="3D6BB326">
                        <wp:extent cx="718185" cy="1252855"/>
                        <wp:effectExtent l="0" t="0" r="5715" b="4445"/>
                        <wp:docPr id="223" name="图片 2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3" name="图片 22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/>
                                <a:srcRect l="49392" r="3698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18185" cy="12528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F5822" w14:paraId="1AF4D843" w14:textId="77777777">
              <w:tc>
                <w:tcPr>
                  <w:tcW w:w="1239" w:type="dxa"/>
                </w:tcPr>
                <w:p w14:paraId="1F6DBCBB" w14:textId="77777777" w:rsidR="008F5822" w:rsidRDefault="00C02598">
                  <w:pPr>
                    <w:rPr>
                      <w:rFonts w:ascii="Times New Roman" w:eastAsia="宋体" w:hAnsi="Times New Roman" w:cs="Times New Roman"/>
                    </w:rPr>
                  </w:pPr>
                  <w:r>
                    <w:rPr>
                      <w:rFonts w:ascii="Times New Roman" w:eastAsia="宋体" w:hAnsi="Times New Roman" w:cs="Times New Roman" w:hint="eastAsia"/>
                    </w:rPr>
                    <w:t>Switch</w:t>
                  </w:r>
                </w:p>
              </w:tc>
              <w:tc>
                <w:tcPr>
                  <w:tcW w:w="2160" w:type="dxa"/>
                </w:tcPr>
                <w:p w14:paraId="4FEE1119" w14:textId="77777777" w:rsidR="008F5822" w:rsidRDefault="00C02598">
                  <w:pPr>
                    <w:rPr>
                      <w:rFonts w:ascii="Times New Roman" w:eastAsia="宋体" w:hAnsi="Times New Roman" w:cs="Times New Roman"/>
                    </w:rPr>
                  </w:pPr>
                  <w:r>
                    <w:rPr>
                      <w:rFonts w:ascii="Times New Roman" w:eastAsia="宋体" w:hAnsi="Times New Roman" w:cs="Times New Roman" w:hint="eastAsia"/>
                    </w:rPr>
                    <w:t>开关</w:t>
                  </w:r>
                </w:p>
              </w:tc>
              <w:tc>
                <w:tcPr>
                  <w:tcW w:w="5123" w:type="dxa"/>
                </w:tcPr>
                <w:p w14:paraId="7B12CAA3" w14:textId="77777777" w:rsidR="008F5822" w:rsidRDefault="00C02598">
                  <w:pPr>
                    <w:rPr>
                      <w:rFonts w:ascii="Times New Roman" w:eastAsia="宋体" w:hAnsi="Times New Roman" w:cs="Times New Roman"/>
                    </w:rPr>
                  </w:pPr>
                  <w:r>
                    <w:rPr>
                      <w:rFonts w:ascii="Times New Roman" w:eastAsia="宋体" w:hAnsi="Times New Roman" w:cs="Times New Roman"/>
                      <w:noProof/>
                    </w:rPr>
                    <w:drawing>
                      <wp:inline distT="0" distB="0" distL="114300" distR="114300" wp14:anchorId="67C48FCB" wp14:editId="7ACD5A86">
                        <wp:extent cx="304800" cy="485775"/>
                        <wp:effectExtent l="0" t="0" r="0" b="9525"/>
                        <wp:docPr id="224" name="图片 2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4" name="图片 22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485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F5822" w14:paraId="5DF547CC" w14:textId="77777777">
              <w:tc>
                <w:tcPr>
                  <w:tcW w:w="1239" w:type="dxa"/>
                </w:tcPr>
                <w:p w14:paraId="3E193E5C" w14:textId="77777777" w:rsidR="008F5822" w:rsidRDefault="00C02598">
                  <w:pPr>
                    <w:rPr>
                      <w:rFonts w:ascii="Times New Roman" w:eastAsia="宋体" w:hAnsi="Times New Roman" w:cs="Times New Roman"/>
                    </w:rPr>
                  </w:pPr>
                  <w:r>
                    <w:rPr>
                      <w:rFonts w:ascii="Times New Roman" w:eastAsia="宋体" w:hAnsi="Times New Roman" w:cs="Times New Roman" w:hint="eastAsia"/>
                    </w:rPr>
                    <w:t>Led</w:t>
                  </w:r>
                </w:p>
              </w:tc>
              <w:tc>
                <w:tcPr>
                  <w:tcW w:w="2160" w:type="dxa"/>
                </w:tcPr>
                <w:p w14:paraId="697A15DA" w14:textId="77777777" w:rsidR="008F5822" w:rsidRDefault="00C02598">
                  <w:pPr>
                    <w:rPr>
                      <w:rFonts w:ascii="Times New Roman" w:eastAsia="宋体" w:hAnsi="Times New Roman" w:cs="Times New Roman"/>
                    </w:rPr>
                  </w:pPr>
                  <w:r>
                    <w:rPr>
                      <w:rFonts w:ascii="Times New Roman" w:eastAsia="宋体" w:hAnsi="Times New Roman" w:cs="Times New Roman" w:hint="eastAsia"/>
                    </w:rPr>
                    <w:t>指示灯</w:t>
                  </w:r>
                </w:p>
              </w:tc>
              <w:tc>
                <w:tcPr>
                  <w:tcW w:w="5123" w:type="dxa"/>
                </w:tcPr>
                <w:p w14:paraId="0BA54283" w14:textId="77777777" w:rsidR="008F5822" w:rsidRDefault="00C02598">
                  <w:pPr>
                    <w:rPr>
                      <w:rFonts w:ascii="Times New Roman" w:eastAsia="宋体" w:hAnsi="Times New Roman" w:cs="Times New Roman"/>
                    </w:rPr>
                  </w:pPr>
                  <w:r>
                    <w:rPr>
                      <w:rFonts w:ascii="Times New Roman" w:eastAsia="宋体" w:hAnsi="Times New Roman" w:cs="Times New Roman"/>
                      <w:noProof/>
                    </w:rPr>
                    <w:drawing>
                      <wp:inline distT="0" distB="0" distL="114300" distR="114300" wp14:anchorId="3316C995" wp14:editId="0C401932">
                        <wp:extent cx="257175" cy="361950"/>
                        <wp:effectExtent l="0" t="0" r="9525" b="6350"/>
                        <wp:docPr id="225" name="图片 2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5" name="图片 22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717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F5822" w14:paraId="081817CA" w14:textId="77777777">
              <w:tc>
                <w:tcPr>
                  <w:tcW w:w="1239" w:type="dxa"/>
                </w:tcPr>
                <w:p w14:paraId="25D03D65" w14:textId="77777777" w:rsidR="008F5822" w:rsidRDefault="00C02598">
                  <w:pPr>
                    <w:rPr>
                      <w:rFonts w:ascii="Times New Roman" w:eastAsia="宋体" w:hAnsi="Times New Roman" w:cs="Times New Roman"/>
                    </w:rPr>
                  </w:pPr>
                  <w:r>
                    <w:rPr>
                      <w:rFonts w:ascii="Times New Roman" w:eastAsia="宋体" w:hAnsi="Times New Roman" w:cs="Times New Roman" w:hint="eastAsia"/>
                    </w:rPr>
                    <w:t>SinglePulse</w:t>
                  </w:r>
                </w:p>
              </w:tc>
              <w:tc>
                <w:tcPr>
                  <w:tcW w:w="2160" w:type="dxa"/>
                </w:tcPr>
                <w:p w14:paraId="40D00ED4" w14:textId="77777777" w:rsidR="008F5822" w:rsidRDefault="00C02598">
                  <w:pPr>
                    <w:rPr>
                      <w:rFonts w:ascii="Times New Roman" w:eastAsia="宋体" w:hAnsi="Times New Roman" w:cs="Times New Roman"/>
                    </w:rPr>
                  </w:pPr>
                  <w:r>
                    <w:rPr>
                      <w:rFonts w:ascii="Times New Roman" w:eastAsia="宋体" w:hAnsi="Times New Roman" w:cs="Times New Roman" w:hint="eastAsia"/>
                    </w:rPr>
                    <w:t>单脉冲发生器</w:t>
                  </w:r>
                </w:p>
              </w:tc>
              <w:tc>
                <w:tcPr>
                  <w:tcW w:w="5123" w:type="dxa"/>
                </w:tcPr>
                <w:p w14:paraId="08D5AB44" w14:textId="77777777" w:rsidR="008F5822" w:rsidRDefault="00C02598">
                  <w:pPr>
                    <w:rPr>
                      <w:rFonts w:ascii="Times New Roman" w:eastAsia="宋体" w:hAnsi="Times New Roman" w:cs="Times New Roman"/>
                    </w:rPr>
                  </w:pPr>
                  <w:r>
                    <w:rPr>
                      <w:rFonts w:ascii="Times New Roman" w:eastAsia="宋体" w:hAnsi="Times New Roman" w:cs="Times New Roman"/>
                      <w:noProof/>
                    </w:rPr>
                    <w:drawing>
                      <wp:inline distT="0" distB="0" distL="114300" distR="114300" wp14:anchorId="12135242" wp14:editId="0A475F35">
                        <wp:extent cx="295275" cy="485775"/>
                        <wp:effectExtent l="0" t="0" r="9525" b="9525"/>
                        <wp:docPr id="226" name="图片 2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6" name="图片 22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5275" cy="485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1F5549D2" w14:textId="77777777" w:rsidR="008F5822" w:rsidRDefault="008F5822">
            <w:pPr>
              <w:rPr>
                <w:rFonts w:ascii="宋体" w:eastAsia="宋体" w:hAnsi="宋体" w:cs="Times New Roman"/>
                <w:szCs w:val="21"/>
              </w:rPr>
            </w:pPr>
          </w:p>
          <w:p w14:paraId="25FDC1ED" w14:textId="77777777" w:rsidR="008F5822" w:rsidRDefault="00C02598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Calibri" w:eastAsia="宋体" w:hAnsi="Calibri" w:cs="Times New Roman"/>
                <w:noProof/>
              </w:rPr>
              <w:drawing>
                <wp:inline distT="0" distB="0" distL="114300" distR="114300" wp14:anchorId="6F1C34B1" wp14:editId="281E4C3C">
                  <wp:extent cx="6637020" cy="3777615"/>
                  <wp:effectExtent l="0" t="0" r="5080" b="6985"/>
                  <wp:docPr id="227" name="图片 227" descr="实验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7" name="图片 227" descr="实验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7020" cy="3777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Times New Roman" w:hint="eastAsia"/>
                <w:szCs w:val="21"/>
              </w:rPr>
              <w:t>图</w:t>
            </w:r>
            <w:r>
              <w:rPr>
                <w:rFonts w:ascii="宋体" w:eastAsia="宋体" w:hAnsi="宋体" w:cs="Times New Roman" w:hint="eastAsia"/>
                <w:szCs w:val="21"/>
              </w:rPr>
              <w:t xml:space="preserve">1 </w:t>
            </w:r>
            <w:r>
              <w:rPr>
                <w:rFonts w:ascii="宋体" w:eastAsia="宋体" w:hAnsi="宋体" w:cs="Times New Roman" w:hint="eastAsia"/>
                <w:szCs w:val="21"/>
              </w:rPr>
              <w:t>数据通路</w:t>
            </w:r>
            <w:r>
              <w:rPr>
                <w:rFonts w:ascii="宋体" w:eastAsia="宋体" w:hAnsi="宋体" w:cs="Times New Roman" w:hint="eastAsia"/>
                <w:szCs w:val="21"/>
              </w:rPr>
              <w:t>实验</w:t>
            </w:r>
            <w:r>
              <w:rPr>
                <w:rFonts w:ascii="宋体" w:eastAsia="宋体" w:hAnsi="宋体" w:cs="Times New Roman" w:hint="eastAsia"/>
                <w:szCs w:val="21"/>
              </w:rPr>
              <w:t>原理图</w:t>
            </w:r>
          </w:p>
          <w:p w14:paraId="13056343" w14:textId="77777777" w:rsidR="008F5822" w:rsidRDefault="00C02598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Calibri" w:eastAsia="宋体" w:hAnsi="Calibri" w:cs="Times New Roman"/>
                <w:noProof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2D5F5CDC" wp14:editId="3E7A2D34">
                  <wp:simplePos x="0" y="0"/>
                  <wp:positionH relativeFrom="column">
                    <wp:posOffset>182880</wp:posOffset>
                  </wp:positionH>
                  <wp:positionV relativeFrom="paragraph">
                    <wp:posOffset>57150</wp:posOffset>
                  </wp:positionV>
                  <wp:extent cx="6648450" cy="3699510"/>
                  <wp:effectExtent l="0" t="0" r="6350" b="8890"/>
                  <wp:wrapTopAndBottom/>
                  <wp:docPr id="229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9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8450" cy="3699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0BDC3BA" w14:textId="77777777" w:rsidR="008F5822" w:rsidRDefault="00C02598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图</w:t>
            </w:r>
            <w:r>
              <w:rPr>
                <w:rFonts w:ascii="宋体" w:eastAsia="宋体" w:hAnsi="宋体" w:cs="Times New Roman" w:hint="eastAsia"/>
                <w:szCs w:val="21"/>
              </w:rPr>
              <w:t xml:space="preserve">2 </w:t>
            </w:r>
            <w:r>
              <w:rPr>
                <w:rFonts w:ascii="宋体" w:eastAsia="宋体" w:hAnsi="宋体" w:cs="Times New Roman" w:hint="eastAsia"/>
                <w:szCs w:val="21"/>
              </w:rPr>
              <w:t>数据通路</w:t>
            </w:r>
            <w:r>
              <w:rPr>
                <w:rFonts w:ascii="宋体" w:eastAsia="宋体" w:hAnsi="宋体" w:cs="Times New Roman" w:hint="eastAsia"/>
                <w:szCs w:val="21"/>
              </w:rPr>
              <w:t>实验</w:t>
            </w:r>
            <w:r>
              <w:rPr>
                <w:rFonts w:ascii="宋体" w:eastAsia="宋体" w:hAnsi="宋体" w:cs="Times New Roman" w:hint="eastAsia"/>
                <w:szCs w:val="21"/>
              </w:rPr>
              <w:t>电路图</w:t>
            </w:r>
          </w:p>
          <w:p w14:paraId="1B0A8DDD" w14:textId="77777777" w:rsidR="008F5822" w:rsidRDefault="00C02598">
            <w:pPr>
              <w:spacing w:beforeLines="50" w:before="156" w:afterLines="50" w:after="156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二、实验原理</w:t>
            </w:r>
          </w:p>
          <w:p w14:paraId="7EF12236" w14:textId="77777777" w:rsidR="008F5822" w:rsidRDefault="00C02598">
            <w:pPr>
              <w:rPr>
                <w:rFonts w:ascii="Calibri" w:eastAsia="宋体" w:hAnsi="Calibri" w:cs="Times New Roman"/>
              </w:rPr>
            </w:pPr>
            <w:bookmarkStart w:id="0" w:name="_Toc448153235"/>
            <w:r>
              <w:rPr>
                <w:rFonts w:ascii="Calibri" w:eastAsia="宋体" w:hAnsi="Calibri" w:cs="Times New Roman" w:hint="eastAsia"/>
              </w:rPr>
              <w:t>单总线结构：本实验采用的单总线结构，数据开关可以向总线输出数据，</w:t>
            </w:r>
            <w:r>
              <w:rPr>
                <w:rFonts w:ascii="Calibri" w:eastAsia="宋体" w:hAnsi="Calibri" w:cs="Times New Roman" w:hint="eastAsia"/>
              </w:rPr>
              <w:t>DR1/DR2</w:t>
            </w:r>
            <w:r>
              <w:rPr>
                <w:rFonts w:ascii="Calibri" w:eastAsia="宋体" w:hAnsi="Calibri" w:cs="Times New Roman" w:hint="eastAsia"/>
              </w:rPr>
              <w:t>可以从总线输入待运算数据，</w:t>
            </w:r>
            <w:r>
              <w:rPr>
                <w:rFonts w:ascii="Calibri" w:eastAsia="宋体" w:hAnsi="Calibri" w:cs="Times New Roman" w:hint="eastAsia"/>
              </w:rPr>
              <w:t>ALU</w:t>
            </w:r>
            <w:r>
              <w:rPr>
                <w:rFonts w:ascii="Calibri" w:eastAsia="宋体" w:hAnsi="Calibri" w:cs="Times New Roman" w:hint="eastAsia"/>
              </w:rPr>
              <w:t>的计算结果，经</w:t>
            </w:r>
            <w:r>
              <w:rPr>
                <w:rFonts w:ascii="Calibri" w:eastAsia="宋体" w:hAnsi="Calibri" w:cs="Times New Roman" w:hint="eastAsia"/>
              </w:rPr>
              <w:t>ALU-BUS</w:t>
            </w:r>
            <w:r>
              <w:rPr>
                <w:rFonts w:ascii="Calibri" w:eastAsia="宋体" w:hAnsi="Calibri" w:cs="Times New Roman" w:hint="eastAsia"/>
              </w:rPr>
              <w:t>向总线输出数据，</w:t>
            </w:r>
            <w:r>
              <w:rPr>
                <w:rFonts w:ascii="Calibri" w:eastAsia="宋体" w:hAnsi="Calibri" w:cs="Times New Roman" w:hint="eastAsia"/>
              </w:rPr>
              <w:t>AR</w:t>
            </w:r>
            <w:r>
              <w:rPr>
                <w:rFonts w:ascii="Calibri" w:eastAsia="宋体" w:hAnsi="Calibri" w:cs="Times New Roman" w:hint="eastAsia"/>
              </w:rPr>
              <w:t>从总线输入数据，</w:t>
            </w:r>
            <w:r>
              <w:rPr>
                <w:rFonts w:ascii="Calibri" w:eastAsia="宋体" w:hAnsi="Calibri" w:cs="Times New Roman" w:hint="eastAsia"/>
              </w:rPr>
              <w:t>RAM</w:t>
            </w:r>
            <w:r>
              <w:rPr>
                <w:rFonts w:ascii="Calibri" w:eastAsia="宋体" w:hAnsi="Calibri" w:cs="Times New Roman" w:hint="eastAsia"/>
              </w:rPr>
              <w:t>的数据输入输出端口则可与总线双向传输数据，具体的数据流动路径如下：</w:t>
            </w:r>
          </w:p>
          <w:p w14:paraId="03BA6409" w14:textId="77777777" w:rsidR="008F5822" w:rsidRDefault="00C02598">
            <w:pPr>
              <w:numPr>
                <w:ilvl w:val="0"/>
                <w:numId w:val="7"/>
              </w:num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数据运算。待运算数据经数据开关输入到总线，再由</w:t>
            </w:r>
            <w:r>
              <w:rPr>
                <w:rFonts w:ascii="Calibri" w:eastAsia="宋体" w:hAnsi="Calibri" w:cs="Times New Roman" w:hint="eastAsia"/>
              </w:rPr>
              <w:t>DR1/DR2</w:t>
            </w:r>
            <w:r>
              <w:rPr>
                <w:rFonts w:ascii="Calibri" w:eastAsia="宋体" w:hAnsi="Calibri" w:cs="Times New Roman" w:hint="eastAsia"/>
              </w:rPr>
              <w:t>锁存，在</w:t>
            </w:r>
            <w:r>
              <w:rPr>
                <w:rFonts w:ascii="Calibri" w:eastAsia="宋体" w:hAnsi="Calibri" w:cs="Times New Roman" w:hint="eastAsia"/>
              </w:rPr>
              <w:t>S3~S0</w:t>
            </w:r>
            <w:r>
              <w:rPr>
                <w:rFonts w:ascii="Calibri" w:eastAsia="宋体" w:hAnsi="Calibri" w:cs="Times New Roman" w:hint="eastAsia"/>
              </w:rPr>
              <w:t>，</w:t>
            </w:r>
            <w:r>
              <w:rPr>
                <w:rFonts w:ascii="Calibri" w:eastAsia="宋体" w:hAnsi="Calibri" w:cs="Times New Roman" w:hint="eastAsia"/>
              </w:rPr>
              <w:t>M</w:t>
            </w:r>
            <w:r>
              <w:rPr>
                <w:rFonts w:ascii="Calibri" w:eastAsia="宋体" w:hAnsi="Calibri" w:cs="Times New Roman" w:hint="eastAsia"/>
              </w:rPr>
              <w:t>，</w:t>
            </w:r>
            <w:r>
              <w:rPr>
                <w:rFonts w:ascii="Calibri" w:eastAsia="宋体" w:hAnsi="Calibri" w:cs="Times New Roman" w:hint="eastAsia"/>
              </w:rPr>
              <w:t>Cn</w:t>
            </w:r>
            <w:r>
              <w:rPr>
                <w:rFonts w:ascii="Calibri" w:eastAsia="宋体" w:hAnsi="Calibri" w:cs="Times New Roman" w:hint="eastAsia"/>
              </w:rPr>
              <w:t>的控制下，</w:t>
            </w:r>
            <w:r>
              <w:rPr>
                <w:rFonts w:ascii="Calibri" w:eastAsia="宋体" w:hAnsi="Calibri" w:cs="Times New Roman" w:hint="eastAsia"/>
              </w:rPr>
              <w:t>ALU</w:t>
            </w:r>
            <w:r>
              <w:rPr>
                <w:rFonts w:ascii="Calibri" w:eastAsia="宋体" w:hAnsi="Calibri" w:cs="Times New Roman" w:hint="eastAsia"/>
              </w:rPr>
              <w:t>进行指定的运算，运算结果在</w:t>
            </w:r>
            <w:r>
              <w:rPr>
                <w:rFonts w:ascii="Calibri" w:eastAsia="宋体" w:hAnsi="Calibri" w:cs="Times New Roman" w:hint="eastAsia"/>
              </w:rPr>
              <w:t>ALU-BUS</w:t>
            </w:r>
            <w:r>
              <w:rPr>
                <w:rFonts w:ascii="Calibri" w:eastAsia="宋体" w:hAnsi="Calibri" w:cs="Times New Roman" w:hint="eastAsia"/>
              </w:rPr>
              <w:t>打开的情况下输出到总线；</w:t>
            </w:r>
          </w:p>
          <w:p w14:paraId="209C6ED6" w14:textId="77777777" w:rsidR="008F5822" w:rsidRDefault="00C02598">
            <w:pPr>
              <w:numPr>
                <w:ilvl w:val="0"/>
                <w:numId w:val="7"/>
              </w:num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读取存储器。待读取地址经数据开关输入到总线，再由</w:t>
            </w:r>
            <w:r>
              <w:rPr>
                <w:rFonts w:ascii="Calibri" w:eastAsia="宋体" w:hAnsi="Calibri" w:cs="Times New Roman" w:hint="eastAsia"/>
              </w:rPr>
              <w:t>AR</w:t>
            </w:r>
            <w:r>
              <w:rPr>
                <w:rFonts w:ascii="Calibri" w:eastAsia="宋体" w:hAnsi="Calibri" w:cs="Times New Roman" w:hint="eastAsia"/>
              </w:rPr>
              <w:t>锁存。</w:t>
            </w:r>
            <w:r>
              <w:rPr>
                <w:rFonts w:ascii="Calibri" w:eastAsia="宋体" w:hAnsi="Calibri" w:cs="Times New Roman" w:hint="eastAsia"/>
              </w:rPr>
              <w:t>RAM</w:t>
            </w:r>
            <w:r>
              <w:rPr>
                <w:rFonts w:ascii="Calibri" w:eastAsia="宋体" w:hAnsi="Calibri" w:cs="Times New Roman" w:hint="eastAsia"/>
              </w:rPr>
              <w:t>片选信号使能，数据即从</w:t>
            </w:r>
            <w:r>
              <w:rPr>
                <w:rFonts w:ascii="Calibri" w:eastAsia="宋体" w:hAnsi="Calibri" w:cs="Times New Roman" w:hint="eastAsia"/>
              </w:rPr>
              <w:t>RAM</w:t>
            </w:r>
            <w:r>
              <w:rPr>
                <w:rFonts w:ascii="Calibri" w:eastAsia="宋体" w:hAnsi="Calibri" w:cs="Times New Roman" w:hint="eastAsia"/>
              </w:rPr>
              <w:t>的</w:t>
            </w:r>
            <w:r>
              <w:rPr>
                <w:rFonts w:ascii="Calibri" w:eastAsia="宋体" w:hAnsi="Calibri" w:cs="Times New Roman" w:hint="eastAsia"/>
              </w:rPr>
              <w:t>I/O</w:t>
            </w:r>
            <w:r>
              <w:rPr>
                <w:rFonts w:ascii="Calibri" w:eastAsia="宋体" w:hAnsi="Calibri" w:cs="Times New Roman" w:hint="eastAsia"/>
              </w:rPr>
              <w:t>端口读出，输送到总线中；</w:t>
            </w:r>
          </w:p>
          <w:p w14:paraId="2C54B8BF" w14:textId="77777777" w:rsidR="008F5822" w:rsidRDefault="00C02598">
            <w:pPr>
              <w:numPr>
                <w:ilvl w:val="0"/>
                <w:numId w:val="7"/>
              </w:num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写入存储器。待读取地址经数据开关输入到总线，再由</w:t>
            </w:r>
            <w:r>
              <w:rPr>
                <w:rFonts w:ascii="Calibri" w:eastAsia="宋体" w:hAnsi="Calibri" w:cs="Times New Roman" w:hint="eastAsia"/>
              </w:rPr>
              <w:t>AR</w:t>
            </w:r>
            <w:r>
              <w:rPr>
                <w:rFonts w:ascii="Calibri" w:eastAsia="宋体" w:hAnsi="Calibri" w:cs="Times New Roman" w:hint="eastAsia"/>
              </w:rPr>
              <w:t>锁存。待写入数据锁存至</w:t>
            </w:r>
            <w:r>
              <w:rPr>
                <w:rFonts w:ascii="Calibri" w:eastAsia="宋体" w:hAnsi="Calibri" w:cs="Times New Roman" w:hint="eastAsia"/>
              </w:rPr>
              <w:t>DR1</w:t>
            </w:r>
            <w:r>
              <w:rPr>
                <w:rFonts w:ascii="Calibri" w:eastAsia="宋体" w:hAnsi="Calibri" w:cs="Times New Roman" w:hint="eastAsia"/>
              </w:rPr>
              <w:t>中，控制</w:t>
            </w:r>
            <w:r>
              <w:rPr>
                <w:rFonts w:ascii="Calibri" w:eastAsia="宋体" w:hAnsi="Calibri" w:cs="Times New Roman" w:hint="eastAsia"/>
              </w:rPr>
              <w:t>ALU</w:t>
            </w:r>
            <w:r>
              <w:rPr>
                <w:rFonts w:ascii="Calibri" w:eastAsia="宋体" w:hAnsi="Calibri" w:cs="Times New Roman" w:hint="eastAsia"/>
              </w:rPr>
              <w:t>，使之输出</w:t>
            </w:r>
            <w:r>
              <w:rPr>
                <w:rFonts w:ascii="Calibri" w:eastAsia="宋体" w:hAnsi="Calibri" w:cs="Times New Roman" w:hint="eastAsia"/>
              </w:rPr>
              <w:t>DR1</w:t>
            </w:r>
            <w:r>
              <w:rPr>
                <w:rFonts w:ascii="Calibri" w:eastAsia="宋体" w:hAnsi="Calibri" w:cs="Times New Roman" w:hint="eastAsia"/>
              </w:rPr>
              <w:t>的值，打开</w:t>
            </w:r>
            <w:r>
              <w:rPr>
                <w:rFonts w:ascii="Calibri" w:eastAsia="宋体" w:hAnsi="Calibri" w:cs="Times New Roman" w:hint="eastAsia"/>
              </w:rPr>
              <w:t>ALU-BUS</w:t>
            </w:r>
            <w:r>
              <w:rPr>
                <w:rFonts w:ascii="Calibri" w:eastAsia="宋体" w:hAnsi="Calibri" w:cs="Times New Roman" w:hint="eastAsia"/>
              </w:rPr>
              <w:t>使之输出到总线，之后打开片选信号</w:t>
            </w:r>
            <w:r>
              <w:rPr>
                <w:rFonts w:ascii="Calibri" w:eastAsia="宋体" w:hAnsi="Calibri" w:cs="Times New Roman"/>
                <w:noProof/>
              </w:rPr>
              <w:drawing>
                <wp:inline distT="0" distB="0" distL="114300" distR="114300" wp14:anchorId="7024F017" wp14:editId="541B9824">
                  <wp:extent cx="212090" cy="118110"/>
                  <wp:effectExtent l="0" t="0" r="3810" b="8890"/>
                  <wp:docPr id="22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8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090" cy="118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宋体" w:hAnsi="Calibri" w:cs="Times New Roman" w:hint="eastAsia"/>
              </w:rPr>
              <w:t>和</w:t>
            </w:r>
            <w:r>
              <w:rPr>
                <w:rFonts w:ascii="Calibri" w:eastAsia="宋体" w:hAnsi="Calibri" w:cs="Times New Roman" w:hint="eastAsia"/>
              </w:rPr>
              <w:t>WE</w:t>
            </w:r>
            <w:r>
              <w:rPr>
                <w:rFonts w:ascii="Calibri" w:eastAsia="宋体" w:hAnsi="Calibri" w:cs="Times New Roman" w:hint="eastAsia"/>
              </w:rPr>
              <w:t>，将数据写入</w:t>
            </w:r>
            <w:r>
              <w:rPr>
                <w:rFonts w:ascii="Calibri" w:eastAsia="宋体" w:hAnsi="Calibri" w:cs="Times New Roman" w:hint="eastAsia"/>
              </w:rPr>
              <w:t>RAM.</w:t>
            </w:r>
          </w:p>
          <w:p w14:paraId="49404948" w14:textId="77777777" w:rsidR="008F5822" w:rsidRDefault="00C02598">
            <w:pPr>
              <w:keepNext/>
              <w:keepLines/>
              <w:spacing w:before="260" w:after="260" w:line="416" w:lineRule="auto"/>
              <w:outlineLvl w:val="2"/>
              <w:rPr>
                <w:rFonts w:ascii="Calibri" w:eastAsia="宋体" w:hAnsi="Calibri" w:cs="Times New Roman"/>
                <w:b/>
                <w:bCs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b/>
                <w:bCs/>
                <w:sz w:val="24"/>
                <w:szCs w:val="24"/>
              </w:rPr>
              <w:t>三、实验设备</w:t>
            </w:r>
            <w:bookmarkEnd w:id="0"/>
          </w:p>
          <w:p w14:paraId="42483D73" w14:textId="77777777" w:rsidR="008F5822" w:rsidRDefault="00C02598">
            <w:pPr>
              <w:numPr>
                <w:ilvl w:val="0"/>
                <w:numId w:val="8"/>
              </w:numPr>
              <w:ind w:firstLineChars="171" w:firstLine="359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TEC-5G</w:t>
            </w:r>
            <w:r>
              <w:rPr>
                <w:rFonts w:ascii="Calibri" w:eastAsia="宋体" w:hAnsi="Calibri" w:cs="Times New Roman" w:hint="eastAsia"/>
              </w:rPr>
              <w:t>计算机组成实验系统</w:t>
            </w:r>
            <w:r>
              <w:rPr>
                <w:rFonts w:ascii="Calibri" w:eastAsia="宋体" w:hAnsi="Calibri" w:cs="Times New Roman" w:hint="eastAsia"/>
              </w:rPr>
              <w:t>1</w:t>
            </w:r>
            <w:r>
              <w:rPr>
                <w:rFonts w:ascii="Calibri" w:eastAsia="宋体" w:hAnsi="Calibri" w:cs="Times New Roman" w:hint="eastAsia"/>
              </w:rPr>
              <w:t>台</w:t>
            </w:r>
          </w:p>
          <w:p w14:paraId="686A4D00" w14:textId="77777777" w:rsidR="008F5822" w:rsidRDefault="00C02598">
            <w:pPr>
              <w:numPr>
                <w:ilvl w:val="0"/>
                <w:numId w:val="8"/>
              </w:numPr>
              <w:ind w:firstLineChars="171" w:firstLine="359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逻辑测试笔一支（在实验台上）</w:t>
            </w:r>
          </w:p>
          <w:p w14:paraId="5118EC3D" w14:textId="77777777" w:rsidR="008F5822" w:rsidRDefault="00C02598">
            <w:pPr>
              <w:numPr>
                <w:ilvl w:val="0"/>
                <w:numId w:val="8"/>
              </w:numPr>
              <w:ind w:firstLineChars="171" w:firstLine="359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双踪示波器一台（公用）</w:t>
            </w:r>
          </w:p>
          <w:p w14:paraId="442BC7F0" w14:textId="77777777" w:rsidR="008F5822" w:rsidRDefault="00C02598">
            <w:pPr>
              <w:numPr>
                <w:ilvl w:val="0"/>
                <w:numId w:val="8"/>
              </w:numPr>
              <w:ind w:firstLineChars="171" w:firstLine="359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万用表一只（公用）</w:t>
            </w:r>
          </w:p>
          <w:p w14:paraId="5EA20B9E" w14:textId="77777777" w:rsidR="008F5822" w:rsidRDefault="008F5822">
            <w:pPr>
              <w:numPr>
                <w:ilvl w:val="255"/>
                <w:numId w:val="0"/>
              </w:numPr>
              <w:ind w:leftChars="171" w:left="359"/>
              <w:rPr>
                <w:rFonts w:ascii="Calibri" w:eastAsia="宋体" w:hAnsi="Calibri" w:cs="Times New Roman"/>
              </w:rPr>
            </w:pPr>
          </w:p>
          <w:p w14:paraId="09A4868A" w14:textId="77777777" w:rsidR="008F5822" w:rsidRDefault="008F5822">
            <w:pPr>
              <w:numPr>
                <w:ilvl w:val="255"/>
                <w:numId w:val="0"/>
              </w:numPr>
              <w:ind w:leftChars="171" w:left="359"/>
              <w:rPr>
                <w:rFonts w:ascii="Calibri" w:eastAsia="宋体" w:hAnsi="Calibri" w:cs="Times New Roman"/>
              </w:rPr>
            </w:pPr>
          </w:p>
          <w:p w14:paraId="07CA2352" w14:textId="77777777" w:rsidR="008F5822" w:rsidRDefault="00C02598">
            <w:pPr>
              <w:keepNext/>
              <w:keepLines/>
              <w:spacing w:before="260" w:after="260" w:line="416" w:lineRule="auto"/>
              <w:outlineLvl w:val="2"/>
              <w:rPr>
                <w:rFonts w:ascii="Calibri" w:eastAsia="宋体" w:hAnsi="Calibri" w:cs="Times New Roman"/>
                <w:b/>
                <w:bCs/>
                <w:sz w:val="24"/>
                <w:szCs w:val="24"/>
              </w:rPr>
            </w:pPr>
            <w:bookmarkStart w:id="1" w:name="_Toc448153236"/>
            <w:r>
              <w:rPr>
                <w:rFonts w:ascii="Calibri" w:eastAsia="宋体" w:hAnsi="Calibri" w:cs="Times New Roman" w:hint="eastAsia"/>
                <w:b/>
                <w:bCs/>
                <w:sz w:val="24"/>
                <w:szCs w:val="24"/>
              </w:rPr>
              <w:t>四、实验任务</w:t>
            </w:r>
            <w:bookmarkEnd w:id="1"/>
          </w:p>
          <w:p w14:paraId="70B9A354" w14:textId="77777777" w:rsidR="008F5822" w:rsidRDefault="00C02598">
            <w:pPr>
              <w:rPr>
                <w:rFonts w:ascii="Calibri" w:eastAsia="宋体" w:hAnsi="Calibri" w:cs="Times New Roman"/>
              </w:rPr>
            </w:pPr>
            <w:bookmarkStart w:id="2" w:name="_Toc448153237"/>
            <w:r>
              <w:rPr>
                <w:rFonts w:ascii="Calibri" w:eastAsia="宋体" w:hAnsi="Calibri" w:cs="Times New Roman" w:hint="eastAsia"/>
              </w:rPr>
              <w:lastRenderedPageBreak/>
              <w:t>按地址存储数据，并逐一将存储的数据读出</w:t>
            </w:r>
          </w:p>
          <w:tbl>
            <w:tblPr>
              <w:tblStyle w:val="a5"/>
              <w:tblW w:w="1351" w:type="dxa"/>
              <w:jc w:val="center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firstRow="1" w:lastRow="0" w:firstColumn="1" w:lastColumn="0" w:noHBand="0" w:noVBand="1"/>
            </w:tblPr>
            <w:tblGrid>
              <w:gridCol w:w="660"/>
              <w:gridCol w:w="691"/>
            </w:tblGrid>
            <w:tr w:rsidR="008F5822" w14:paraId="7950131A" w14:textId="77777777">
              <w:trPr>
                <w:jc w:val="center"/>
              </w:trPr>
              <w:tc>
                <w:tcPr>
                  <w:tcW w:w="660" w:type="dxa"/>
                </w:tcPr>
                <w:p w14:paraId="1CBBC39B" w14:textId="77777777" w:rsidR="008F5822" w:rsidRDefault="00C02598">
                  <w:pPr>
                    <w:rPr>
                      <w:rFonts w:ascii="Times New Roman" w:eastAsia="宋体" w:hAnsi="Times New Roman" w:cs="Times New Roman"/>
                    </w:rPr>
                  </w:pPr>
                  <w:r>
                    <w:rPr>
                      <w:rFonts w:ascii="Times New Roman" w:eastAsia="宋体" w:hAnsi="Times New Roman" w:cs="Times New Roman" w:hint="eastAsia"/>
                    </w:rPr>
                    <w:t>地址</w:t>
                  </w:r>
                </w:p>
              </w:tc>
              <w:tc>
                <w:tcPr>
                  <w:tcW w:w="691" w:type="dxa"/>
                </w:tcPr>
                <w:p w14:paraId="6A4BCEF9" w14:textId="77777777" w:rsidR="008F5822" w:rsidRDefault="00C02598">
                  <w:pPr>
                    <w:rPr>
                      <w:rFonts w:ascii="Times New Roman" w:eastAsia="宋体" w:hAnsi="Times New Roman" w:cs="Times New Roman"/>
                    </w:rPr>
                  </w:pPr>
                  <w:r>
                    <w:rPr>
                      <w:rFonts w:ascii="Times New Roman" w:eastAsia="宋体" w:hAnsi="Times New Roman" w:cs="Times New Roman" w:hint="eastAsia"/>
                    </w:rPr>
                    <w:t>数据</w:t>
                  </w:r>
                </w:p>
              </w:tc>
            </w:tr>
            <w:tr w:rsidR="008F5822" w14:paraId="3F721FDA" w14:textId="77777777">
              <w:trPr>
                <w:jc w:val="center"/>
              </w:trPr>
              <w:tc>
                <w:tcPr>
                  <w:tcW w:w="660" w:type="dxa"/>
                </w:tcPr>
                <w:p w14:paraId="0FF9B4D3" w14:textId="77777777" w:rsidR="008F5822" w:rsidRDefault="00C02598">
                  <w:pPr>
                    <w:rPr>
                      <w:rFonts w:ascii="Times New Roman" w:eastAsia="宋体" w:hAnsi="Times New Roman" w:cs="Times New Roman"/>
                    </w:rPr>
                  </w:pPr>
                  <w:r>
                    <w:rPr>
                      <w:rFonts w:ascii="Times New Roman" w:eastAsia="宋体" w:hAnsi="Times New Roman" w:cs="Times New Roman" w:hint="eastAsia"/>
                    </w:rPr>
                    <w:t>20H</w:t>
                  </w:r>
                </w:p>
              </w:tc>
              <w:tc>
                <w:tcPr>
                  <w:tcW w:w="691" w:type="dxa"/>
                </w:tcPr>
                <w:p w14:paraId="799AB72D" w14:textId="77777777" w:rsidR="008F5822" w:rsidRDefault="00C02598">
                  <w:pPr>
                    <w:rPr>
                      <w:rFonts w:ascii="Times New Roman" w:eastAsia="宋体" w:hAnsi="Times New Roman" w:cs="Times New Roman"/>
                    </w:rPr>
                  </w:pPr>
                  <w:r>
                    <w:rPr>
                      <w:rFonts w:ascii="Times New Roman" w:eastAsia="宋体" w:hAnsi="Times New Roman" w:cs="Times New Roman" w:hint="eastAsia"/>
                    </w:rPr>
                    <w:t>75H</w:t>
                  </w:r>
                </w:p>
              </w:tc>
            </w:tr>
            <w:tr w:rsidR="008F5822" w14:paraId="70560DCD" w14:textId="77777777">
              <w:trPr>
                <w:jc w:val="center"/>
              </w:trPr>
              <w:tc>
                <w:tcPr>
                  <w:tcW w:w="660" w:type="dxa"/>
                </w:tcPr>
                <w:p w14:paraId="183CB442" w14:textId="77777777" w:rsidR="008F5822" w:rsidRDefault="00C02598">
                  <w:pPr>
                    <w:rPr>
                      <w:rFonts w:ascii="Times New Roman" w:eastAsia="宋体" w:hAnsi="Times New Roman" w:cs="Times New Roman"/>
                    </w:rPr>
                  </w:pPr>
                  <w:r>
                    <w:rPr>
                      <w:rFonts w:ascii="Times New Roman" w:eastAsia="宋体" w:hAnsi="Times New Roman" w:cs="Times New Roman" w:hint="eastAsia"/>
                    </w:rPr>
                    <w:t>21H</w:t>
                  </w:r>
                </w:p>
              </w:tc>
              <w:tc>
                <w:tcPr>
                  <w:tcW w:w="691" w:type="dxa"/>
                </w:tcPr>
                <w:p w14:paraId="6BDBF515" w14:textId="77777777" w:rsidR="008F5822" w:rsidRDefault="00C02598">
                  <w:pPr>
                    <w:rPr>
                      <w:rFonts w:ascii="Times New Roman" w:eastAsia="宋体" w:hAnsi="Times New Roman" w:cs="Times New Roman"/>
                    </w:rPr>
                  </w:pPr>
                  <w:r>
                    <w:rPr>
                      <w:rFonts w:ascii="Times New Roman" w:eastAsia="宋体" w:hAnsi="Times New Roman" w:cs="Times New Roman" w:hint="eastAsia"/>
                    </w:rPr>
                    <w:t>28H</w:t>
                  </w:r>
                </w:p>
              </w:tc>
            </w:tr>
            <w:tr w:rsidR="008F5822" w14:paraId="747A0BCB" w14:textId="77777777">
              <w:trPr>
                <w:jc w:val="center"/>
              </w:trPr>
              <w:tc>
                <w:tcPr>
                  <w:tcW w:w="660" w:type="dxa"/>
                </w:tcPr>
                <w:p w14:paraId="305C7652" w14:textId="77777777" w:rsidR="008F5822" w:rsidRDefault="00C02598">
                  <w:pPr>
                    <w:rPr>
                      <w:rFonts w:ascii="Times New Roman" w:eastAsia="宋体" w:hAnsi="Times New Roman" w:cs="Times New Roman"/>
                    </w:rPr>
                  </w:pPr>
                  <w:r>
                    <w:rPr>
                      <w:rFonts w:ascii="Times New Roman" w:eastAsia="宋体" w:hAnsi="Times New Roman" w:cs="Times New Roman" w:hint="eastAsia"/>
                    </w:rPr>
                    <w:t>22H</w:t>
                  </w:r>
                </w:p>
              </w:tc>
              <w:tc>
                <w:tcPr>
                  <w:tcW w:w="691" w:type="dxa"/>
                </w:tcPr>
                <w:p w14:paraId="66340393" w14:textId="77777777" w:rsidR="008F5822" w:rsidRDefault="00C02598">
                  <w:pPr>
                    <w:rPr>
                      <w:rFonts w:ascii="Times New Roman" w:eastAsia="宋体" w:hAnsi="Times New Roman" w:cs="Times New Roman"/>
                    </w:rPr>
                  </w:pPr>
                  <w:r>
                    <w:rPr>
                      <w:rFonts w:ascii="Times New Roman" w:eastAsia="宋体" w:hAnsi="Times New Roman" w:cs="Times New Roman" w:hint="eastAsia"/>
                    </w:rPr>
                    <w:t>89H</w:t>
                  </w:r>
                </w:p>
              </w:tc>
            </w:tr>
            <w:tr w:rsidR="008F5822" w14:paraId="466A299B" w14:textId="77777777">
              <w:trPr>
                <w:jc w:val="center"/>
              </w:trPr>
              <w:tc>
                <w:tcPr>
                  <w:tcW w:w="660" w:type="dxa"/>
                </w:tcPr>
                <w:p w14:paraId="09237272" w14:textId="77777777" w:rsidR="008F5822" w:rsidRDefault="00C02598">
                  <w:pPr>
                    <w:rPr>
                      <w:rFonts w:ascii="Times New Roman" w:eastAsia="宋体" w:hAnsi="Times New Roman" w:cs="Times New Roman"/>
                    </w:rPr>
                  </w:pPr>
                  <w:r>
                    <w:rPr>
                      <w:rFonts w:ascii="Times New Roman" w:eastAsia="宋体" w:hAnsi="Times New Roman" w:cs="Times New Roman" w:hint="eastAsia"/>
                    </w:rPr>
                    <w:t>23H</w:t>
                  </w:r>
                </w:p>
              </w:tc>
              <w:tc>
                <w:tcPr>
                  <w:tcW w:w="691" w:type="dxa"/>
                </w:tcPr>
                <w:p w14:paraId="2FEA3118" w14:textId="77777777" w:rsidR="008F5822" w:rsidRDefault="00C02598">
                  <w:pPr>
                    <w:rPr>
                      <w:rFonts w:ascii="Times New Roman" w:eastAsia="宋体" w:hAnsi="Times New Roman" w:cs="Times New Roman"/>
                    </w:rPr>
                  </w:pPr>
                  <w:r>
                    <w:rPr>
                      <w:rFonts w:ascii="Times New Roman" w:eastAsia="宋体" w:hAnsi="Times New Roman" w:cs="Times New Roman" w:hint="eastAsia"/>
                    </w:rPr>
                    <w:t>32H</w:t>
                  </w:r>
                </w:p>
              </w:tc>
            </w:tr>
          </w:tbl>
          <w:p w14:paraId="71CAE883" w14:textId="77777777" w:rsidR="008F5822" w:rsidRDefault="00C02598">
            <w:pPr>
              <w:keepNext/>
              <w:keepLines/>
              <w:spacing w:before="260" w:after="260" w:line="416" w:lineRule="auto"/>
              <w:outlineLvl w:val="2"/>
              <w:rPr>
                <w:rFonts w:ascii="Calibri" w:eastAsia="宋体" w:hAnsi="Calibri" w:cs="Times New Roman"/>
                <w:b/>
                <w:bCs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b/>
                <w:bCs/>
                <w:sz w:val="24"/>
                <w:szCs w:val="24"/>
              </w:rPr>
              <w:t>五、实验步骤和实验结果</w:t>
            </w:r>
            <w:bookmarkEnd w:id="2"/>
          </w:p>
          <w:p w14:paraId="1046D531" w14:textId="77777777" w:rsidR="008F5822" w:rsidRDefault="00C02598">
            <w:pPr>
              <w:numPr>
                <w:ilvl w:val="0"/>
                <w:numId w:val="9"/>
              </w:numPr>
              <w:ind w:left="21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连接电路，按照原理图将器件放置和连接好</w:t>
            </w:r>
          </w:p>
          <w:p w14:paraId="086D65FC" w14:textId="77777777" w:rsidR="008F5822" w:rsidRDefault="00C02598">
            <w:pPr>
              <w:numPr>
                <w:ilvl w:val="0"/>
                <w:numId w:val="9"/>
              </w:numPr>
              <w:ind w:left="21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预置电路，令各器件处理准备工作的状态</w:t>
            </w:r>
          </w:p>
          <w:p w14:paraId="67EE3C53" w14:textId="77777777" w:rsidR="008F5822" w:rsidRDefault="00C02598">
            <w:pPr>
              <w:numPr>
                <w:ilvl w:val="1"/>
                <w:numId w:val="9"/>
              </w:numPr>
              <w:ind w:left="105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寄存器预置：</w:t>
            </w:r>
            <w:r>
              <w:rPr>
                <w:rFonts w:ascii="Calibri" w:eastAsia="宋体" w:hAnsi="Calibri" w:cs="Times New Roman" w:hint="eastAsia"/>
              </w:rPr>
              <w:t>MR=1 LDDR1=0 LDDR2=0 LDAR=0</w:t>
            </w:r>
          </w:p>
          <w:p w14:paraId="398D3CCE" w14:textId="77777777" w:rsidR="008F5822" w:rsidRDefault="00C02598">
            <w:pPr>
              <w:numPr>
                <w:ilvl w:val="1"/>
                <w:numId w:val="9"/>
              </w:numPr>
              <w:ind w:left="105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总线输入部件预置：</w:t>
            </w:r>
            <w:r>
              <w:rPr>
                <w:rFonts w:ascii="Calibri" w:eastAsia="宋体" w:hAnsi="Calibri" w:cs="Times New Roman" w:hint="eastAsia"/>
              </w:rPr>
              <w:t>-CE=1 -SW-BUS=1 ALU-BUS=1</w:t>
            </w:r>
          </w:p>
          <w:p w14:paraId="7A627FF4" w14:textId="77777777" w:rsidR="008F5822" w:rsidRDefault="00C02598">
            <w:pPr>
              <w:numPr>
                <w:ilvl w:val="1"/>
                <w:numId w:val="9"/>
              </w:numPr>
              <w:ind w:left="105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运算器状态预置</w:t>
            </w:r>
            <w:r>
              <w:rPr>
                <w:rFonts w:ascii="Calibri" w:eastAsia="宋体" w:hAnsi="Calibri" w:cs="Times New Roman" w:hint="eastAsia"/>
              </w:rPr>
              <w:t>Cn=1</w:t>
            </w:r>
          </w:p>
          <w:p w14:paraId="2FD39AAB" w14:textId="77777777" w:rsidR="008F5822" w:rsidRDefault="00C02598">
            <w:pPr>
              <w:numPr>
                <w:ilvl w:val="0"/>
                <w:numId w:val="9"/>
              </w:numPr>
              <w:ind w:left="21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打开电源开关</w:t>
            </w:r>
          </w:p>
          <w:p w14:paraId="63E162AB" w14:textId="77777777" w:rsidR="008F5822" w:rsidRDefault="00C02598">
            <w:pPr>
              <w:rPr>
                <w:ins w:id="3" w:author="紫猫" w:date="2024-11-05T15:51:00Z"/>
                <w:rFonts w:ascii="Calibri" w:eastAsia="宋体" w:hAnsi="Calibri" w:cs="Times New Roman"/>
                <w:i/>
                <w:iCs/>
                <w:color w:val="0070C0"/>
              </w:rPr>
            </w:pPr>
            <w:r>
              <w:rPr>
                <w:rFonts w:ascii="Calibri" w:eastAsia="宋体" w:hAnsi="Calibri" w:cs="Times New Roman" w:hint="eastAsia"/>
                <w:i/>
                <w:iCs/>
                <w:color w:val="0070C0"/>
              </w:rPr>
              <w:t>此处请贴电路连接图</w:t>
            </w:r>
          </w:p>
          <w:p w14:paraId="58931E13" w14:textId="77777777" w:rsidR="008F5822" w:rsidRDefault="008F5822">
            <w:pPr>
              <w:rPr>
                <w:ins w:id="4" w:author="紫猫" w:date="2024-11-05T15:51:00Z"/>
                <w:rFonts w:ascii="Calibri" w:eastAsia="宋体" w:hAnsi="Calibri" w:cs="Times New Roman"/>
                <w:i/>
                <w:iCs/>
                <w:color w:val="0070C0"/>
              </w:rPr>
            </w:pPr>
          </w:p>
          <w:p w14:paraId="1EF5A495" w14:textId="77777777" w:rsidR="008F5822" w:rsidRDefault="008F5822">
            <w:pPr>
              <w:rPr>
                <w:ins w:id="5" w:author="紫猫" w:date="2024-11-05T15:51:00Z"/>
                <w:rFonts w:ascii="Calibri" w:eastAsia="宋体" w:hAnsi="Calibri" w:cs="Times New Roman"/>
                <w:i/>
                <w:iCs/>
                <w:color w:val="0070C0"/>
              </w:rPr>
            </w:pPr>
          </w:p>
          <w:p w14:paraId="50B7AE43" w14:textId="77777777" w:rsidR="008F5822" w:rsidRDefault="00C02598">
            <w:pPr>
              <w:rPr>
                <w:rFonts w:ascii="Calibri" w:eastAsia="宋体" w:hAnsi="Calibri" w:cs="Times New Roman"/>
                <w:i/>
                <w:iCs/>
                <w:color w:val="0070C0"/>
              </w:rPr>
            </w:pPr>
            <w:ins w:id="6" w:author="紫猫" w:date="2024-11-05T15:52:00Z">
              <w:r>
                <w:rPr>
                  <w:rFonts w:ascii="Calibri" w:eastAsia="宋体" w:hAnsi="Calibri" w:cs="Times New Roman" w:hint="eastAsia"/>
                  <w:i/>
                  <w:iCs/>
                  <w:noProof/>
                  <w:color w:val="0070C0"/>
                </w:rPr>
                <w:drawing>
                  <wp:inline distT="0" distB="0" distL="114300" distR="114300" wp14:anchorId="41A88B99" wp14:editId="7A004359">
                    <wp:extent cx="6630670" cy="4073525"/>
                    <wp:effectExtent l="0" t="0" r="13970" b="10795"/>
                    <wp:docPr id="1" name="图片 1" descr="屏幕截图 2024-11-05 155207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图片 1" descr="屏幕截图 2024-11-05 15520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7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6630670" cy="407352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ins>
          </w:p>
          <w:p w14:paraId="31A51AC8" w14:textId="77777777" w:rsidR="008F5822" w:rsidRDefault="008F5822">
            <w:pPr>
              <w:ind w:left="210"/>
              <w:rPr>
                <w:rFonts w:ascii="Calibri" w:eastAsia="宋体" w:hAnsi="Calibri" w:cs="Times New Roman"/>
              </w:rPr>
            </w:pPr>
          </w:p>
          <w:p w14:paraId="2601275A" w14:textId="77777777" w:rsidR="008F5822" w:rsidRDefault="00C02598">
            <w:pPr>
              <w:numPr>
                <w:ilvl w:val="0"/>
                <w:numId w:val="9"/>
              </w:numPr>
              <w:ind w:left="21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初始化寄存器</w:t>
            </w:r>
            <w:r>
              <w:rPr>
                <w:rFonts w:ascii="Calibri" w:eastAsia="宋体" w:hAnsi="Calibri" w:cs="Times New Roman" w:hint="eastAsia"/>
              </w:rPr>
              <w:t>DR1</w:t>
            </w:r>
            <w:r>
              <w:rPr>
                <w:rFonts w:ascii="Calibri" w:eastAsia="宋体" w:hAnsi="Calibri" w:cs="Times New Roman" w:hint="eastAsia"/>
              </w:rPr>
              <w:t>，</w:t>
            </w:r>
            <w:r>
              <w:rPr>
                <w:rFonts w:ascii="Calibri" w:eastAsia="宋体" w:hAnsi="Calibri" w:cs="Times New Roman" w:hint="eastAsia"/>
              </w:rPr>
              <w:t>DR2</w:t>
            </w:r>
          </w:p>
          <w:p w14:paraId="154F601F" w14:textId="77777777" w:rsidR="008F5822" w:rsidRDefault="00C02598">
            <w:pPr>
              <w:numPr>
                <w:ilvl w:val="1"/>
                <w:numId w:val="9"/>
              </w:numPr>
              <w:ind w:left="105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00H</w:t>
            </w:r>
            <w:r>
              <w:rPr>
                <w:rFonts w:ascii="Calibri" w:eastAsia="宋体" w:hAnsi="Calibri" w:cs="Times New Roman" w:hint="eastAsia"/>
              </w:rPr>
              <w:t>送入总线：将</w:t>
            </w:r>
            <w:r>
              <w:rPr>
                <w:rFonts w:ascii="Calibri" w:eastAsia="宋体" w:hAnsi="Calibri" w:cs="Times New Roman" w:hint="eastAsia"/>
              </w:rPr>
              <w:t>SW7~SW0</w:t>
            </w:r>
            <w:r>
              <w:rPr>
                <w:rFonts w:ascii="Calibri" w:eastAsia="宋体" w:hAnsi="Calibri" w:cs="Times New Roman" w:hint="eastAsia"/>
              </w:rPr>
              <w:t>置为</w:t>
            </w:r>
            <w:r>
              <w:rPr>
                <w:rFonts w:ascii="Calibri" w:eastAsia="宋体" w:hAnsi="Calibri" w:cs="Times New Roman" w:hint="eastAsia"/>
              </w:rPr>
              <w:t>00000000</w:t>
            </w:r>
            <w:r>
              <w:rPr>
                <w:rFonts w:ascii="Calibri" w:eastAsia="宋体" w:hAnsi="Calibri" w:cs="Times New Roman" w:hint="eastAsia"/>
              </w:rPr>
              <w:t>，打开</w:t>
            </w:r>
            <w:r>
              <w:rPr>
                <w:rFonts w:ascii="Calibri" w:eastAsia="宋体" w:hAnsi="Calibri" w:cs="Times New Roman"/>
                <w:noProof/>
              </w:rPr>
              <w:drawing>
                <wp:inline distT="0" distB="0" distL="114300" distR="114300" wp14:anchorId="77249435" wp14:editId="51569E3A">
                  <wp:extent cx="790575" cy="132715"/>
                  <wp:effectExtent l="0" t="0" r="9525" b="6985"/>
                  <wp:docPr id="230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132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宋体" w:hAnsi="Calibri" w:cs="Times New Roman" w:hint="eastAsia"/>
              </w:rPr>
              <w:t>=0</w:t>
            </w:r>
          </w:p>
          <w:p w14:paraId="2127301F" w14:textId="77777777" w:rsidR="008F5822" w:rsidRDefault="00C02598">
            <w:pPr>
              <w:numPr>
                <w:ilvl w:val="1"/>
                <w:numId w:val="9"/>
              </w:numPr>
              <w:ind w:left="105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00H</w:t>
            </w:r>
            <w:r>
              <w:rPr>
                <w:rFonts w:ascii="Calibri" w:eastAsia="宋体" w:hAnsi="Calibri" w:cs="Times New Roman" w:hint="eastAsia"/>
              </w:rPr>
              <w:t>锁存至</w:t>
            </w:r>
            <w:r>
              <w:rPr>
                <w:rFonts w:ascii="Calibri" w:eastAsia="宋体" w:hAnsi="Calibri" w:cs="Times New Roman" w:hint="eastAsia"/>
              </w:rPr>
              <w:t>DR1</w:t>
            </w:r>
            <w:r>
              <w:rPr>
                <w:rFonts w:ascii="Calibri" w:eastAsia="宋体" w:hAnsi="Calibri" w:cs="Times New Roman" w:hint="eastAsia"/>
              </w:rPr>
              <w:t>，</w:t>
            </w:r>
            <w:r>
              <w:rPr>
                <w:rFonts w:ascii="Calibri" w:eastAsia="宋体" w:hAnsi="Calibri" w:cs="Times New Roman" w:hint="eastAsia"/>
              </w:rPr>
              <w:t>DR2</w:t>
            </w:r>
            <w:r>
              <w:rPr>
                <w:rFonts w:ascii="Calibri" w:eastAsia="宋体" w:hAnsi="Calibri" w:cs="Times New Roman" w:hint="eastAsia"/>
              </w:rPr>
              <w:t>：</w:t>
            </w:r>
            <w:r>
              <w:rPr>
                <w:rFonts w:ascii="Calibri" w:eastAsia="宋体" w:hAnsi="Calibri" w:cs="Times New Roman" w:hint="eastAsia"/>
              </w:rPr>
              <w:t>LDDR1=1</w:t>
            </w:r>
            <w:r>
              <w:rPr>
                <w:rFonts w:ascii="Calibri" w:eastAsia="宋体" w:hAnsi="Calibri" w:cs="Times New Roman" w:hint="eastAsia"/>
              </w:rPr>
              <w:t>，发出脉冲</w:t>
            </w:r>
            <w:r>
              <w:rPr>
                <w:rFonts w:ascii="Calibri" w:eastAsia="宋体" w:hAnsi="Calibri" w:cs="Times New Roman" w:hint="eastAsia"/>
              </w:rPr>
              <w:t>P1</w:t>
            </w:r>
            <w:r>
              <w:rPr>
                <w:rFonts w:ascii="Calibri" w:eastAsia="宋体" w:hAnsi="Calibri" w:cs="Times New Roman" w:hint="eastAsia"/>
              </w:rPr>
              <w:t>，</w:t>
            </w:r>
            <w:r>
              <w:rPr>
                <w:rFonts w:ascii="Calibri" w:eastAsia="宋体" w:hAnsi="Calibri" w:cs="Times New Roman" w:hint="eastAsia"/>
              </w:rPr>
              <w:t>LDDR2=1</w:t>
            </w:r>
            <w:r>
              <w:rPr>
                <w:rFonts w:ascii="Calibri" w:eastAsia="宋体" w:hAnsi="Calibri" w:cs="Times New Roman" w:hint="eastAsia"/>
              </w:rPr>
              <w:t>，发出脉冲</w:t>
            </w:r>
            <w:r>
              <w:rPr>
                <w:rFonts w:ascii="Calibri" w:eastAsia="宋体" w:hAnsi="Calibri" w:cs="Times New Roman" w:hint="eastAsia"/>
              </w:rPr>
              <w:t>P2</w:t>
            </w:r>
          </w:p>
          <w:p w14:paraId="776DEB34" w14:textId="77777777" w:rsidR="008F5822" w:rsidRDefault="00C02598">
            <w:pPr>
              <w:numPr>
                <w:ilvl w:val="1"/>
                <w:numId w:val="9"/>
              </w:numPr>
              <w:ind w:left="105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开关复位：</w:t>
            </w:r>
            <w:r>
              <w:rPr>
                <w:rFonts w:ascii="Calibri" w:eastAsia="宋体" w:hAnsi="Calibri" w:cs="Times New Roman" w:hint="eastAsia"/>
              </w:rPr>
              <w:t xml:space="preserve">LDDR=0 LDDR2=0 </w:t>
            </w:r>
            <w:r>
              <w:rPr>
                <w:rFonts w:ascii="Calibri" w:eastAsia="宋体" w:hAnsi="Calibri" w:cs="Times New Roman"/>
                <w:noProof/>
              </w:rPr>
              <w:drawing>
                <wp:inline distT="0" distB="0" distL="114300" distR="114300" wp14:anchorId="03010359" wp14:editId="58EA0C80">
                  <wp:extent cx="790575" cy="132715"/>
                  <wp:effectExtent l="0" t="0" r="9525" b="6985"/>
                  <wp:docPr id="6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132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宋体" w:hAnsi="Calibri" w:cs="Times New Roman" w:hint="eastAsia"/>
              </w:rPr>
              <w:t>=1</w:t>
            </w:r>
          </w:p>
          <w:p w14:paraId="4EE510D7" w14:textId="77777777" w:rsidR="008F5822" w:rsidRDefault="00C02598">
            <w:pPr>
              <w:numPr>
                <w:ilvl w:val="0"/>
                <w:numId w:val="9"/>
              </w:numPr>
              <w:ind w:left="21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写入数据，以将数据</w:t>
            </w:r>
            <w:r>
              <w:rPr>
                <w:rFonts w:ascii="Calibri" w:eastAsia="宋体" w:hAnsi="Calibri" w:cs="Times New Roman" w:hint="eastAsia"/>
              </w:rPr>
              <w:t>75H</w:t>
            </w:r>
            <w:r>
              <w:rPr>
                <w:rFonts w:ascii="Calibri" w:eastAsia="宋体" w:hAnsi="Calibri" w:cs="Times New Roman" w:hint="eastAsia"/>
              </w:rPr>
              <w:t>，</w:t>
            </w:r>
            <w:r>
              <w:rPr>
                <w:rFonts w:ascii="Calibri" w:eastAsia="宋体" w:hAnsi="Calibri" w:cs="Times New Roman" w:hint="eastAsia"/>
              </w:rPr>
              <w:t>28H</w:t>
            </w:r>
            <w:r>
              <w:rPr>
                <w:rFonts w:ascii="Calibri" w:eastAsia="宋体" w:hAnsi="Calibri" w:cs="Times New Roman" w:hint="eastAsia"/>
              </w:rPr>
              <w:t>分别写入</w:t>
            </w:r>
            <w:r>
              <w:rPr>
                <w:rFonts w:ascii="Calibri" w:eastAsia="宋体" w:hAnsi="Calibri" w:cs="Times New Roman" w:hint="eastAsia"/>
              </w:rPr>
              <w:t>20H</w:t>
            </w:r>
            <w:r>
              <w:rPr>
                <w:rFonts w:ascii="Calibri" w:eastAsia="宋体" w:hAnsi="Calibri" w:cs="Times New Roman" w:hint="eastAsia"/>
              </w:rPr>
              <w:t>，</w:t>
            </w:r>
            <w:r>
              <w:rPr>
                <w:rFonts w:ascii="Calibri" w:eastAsia="宋体" w:hAnsi="Calibri" w:cs="Times New Roman" w:hint="eastAsia"/>
              </w:rPr>
              <w:t>21H</w:t>
            </w:r>
            <w:r>
              <w:rPr>
                <w:rFonts w:ascii="Calibri" w:eastAsia="宋体" w:hAnsi="Calibri" w:cs="Times New Roman" w:hint="eastAsia"/>
              </w:rPr>
              <w:t>为例</w:t>
            </w:r>
          </w:p>
          <w:p w14:paraId="44C3F820" w14:textId="77777777" w:rsidR="008F5822" w:rsidRDefault="00C02598">
            <w:pPr>
              <w:numPr>
                <w:ilvl w:val="1"/>
                <w:numId w:val="9"/>
              </w:numPr>
              <w:ind w:left="105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75H</w:t>
            </w:r>
            <w:r>
              <w:rPr>
                <w:rFonts w:ascii="Calibri" w:eastAsia="宋体" w:hAnsi="Calibri" w:cs="Times New Roman" w:hint="eastAsia"/>
              </w:rPr>
              <w:t>写入</w:t>
            </w:r>
            <w:r>
              <w:rPr>
                <w:rFonts w:ascii="Calibri" w:eastAsia="宋体" w:hAnsi="Calibri" w:cs="Times New Roman" w:hint="eastAsia"/>
              </w:rPr>
              <w:t>DR1</w:t>
            </w:r>
            <w:r>
              <w:rPr>
                <w:rFonts w:ascii="Calibri" w:eastAsia="宋体" w:hAnsi="Calibri" w:cs="Times New Roman" w:hint="eastAsia"/>
              </w:rPr>
              <w:t>，</w:t>
            </w:r>
            <w:r>
              <w:rPr>
                <w:rFonts w:ascii="Calibri" w:eastAsia="宋体" w:hAnsi="Calibri" w:cs="Times New Roman" w:hint="eastAsia"/>
              </w:rPr>
              <w:t>28H</w:t>
            </w:r>
            <w:r>
              <w:rPr>
                <w:rFonts w:ascii="Calibri" w:eastAsia="宋体" w:hAnsi="Calibri" w:cs="Times New Roman" w:hint="eastAsia"/>
              </w:rPr>
              <w:t>写入</w:t>
            </w:r>
            <w:r>
              <w:rPr>
                <w:rFonts w:ascii="Calibri" w:eastAsia="宋体" w:hAnsi="Calibri" w:cs="Times New Roman" w:hint="eastAsia"/>
              </w:rPr>
              <w:t>DR2</w:t>
            </w:r>
            <w:r>
              <w:rPr>
                <w:rFonts w:ascii="Calibri" w:eastAsia="宋体" w:hAnsi="Calibri" w:cs="Times New Roman" w:hint="eastAsia"/>
              </w:rPr>
              <w:t>：将</w:t>
            </w:r>
            <w:r>
              <w:rPr>
                <w:rFonts w:ascii="Calibri" w:eastAsia="宋体" w:hAnsi="Calibri" w:cs="Times New Roman" w:hint="eastAsia"/>
              </w:rPr>
              <w:t>SW7~SW0</w:t>
            </w:r>
            <w:r>
              <w:rPr>
                <w:rFonts w:ascii="Calibri" w:eastAsia="宋体" w:hAnsi="Calibri" w:cs="Times New Roman" w:hint="eastAsia"/>
              </w:rPr>
              <w:t>置为</w:t>
            </w:r>
            <w:r>
              <w:rPr>
                <w:rFonts w:ascii="Calibri" w:eastAsia="宋体" w:hAnsi="Calibri" w:cs="Times New Roman" w:hint="eastAsia"/>
              </w:rPr>
              <w:t>01110101</w:t>
            </w:r>
            <w:r>
              <w:rPr>
                <w:rFonts w:ascii="Calibri" w:eastAsia="宋体" w:hAnsi="Calibri" w:cs="Times New Roman" w:hint="eastAsia"/>
              </w:rPr>
              <w:t>，打开三态门</w:t>
            </w:r>
            <w:r>
              <w:rPr>
                <w:rFonts w:ascii="Calibri" w:eastAsia="宋体" w:hAnsi="Calibri" w:cs="Times New Roman"/>
                <w:noProof/>
              </w:rPr>
              <w:drawing>
                <wp:inline distT="0" distB="0" distL="114300" distR="114300" wp14:anchorId="25EE79EC" wp14:editId="48C82109">
                  <wp:extent cx="790575" cy="132715"/>
                  <wp:effectExtent l="0" t="0" r="9525" b="6985"/>
                  <wp:docPr id="68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132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宋体" w:hAnsi="Calibri" w:cs="Times New Roman" w:hint="eastAsia"/>
              </w:rPr>
              <w:t>=0</w:t>
            </w:r>
            <w:r>
              <w:rPr>
                <w:rFonts w:ascii="Calibri" w:eastAsia="宋体" w:hAnsi="Calibri" w:cs="Times New Roman" w:hint="eastAsia"/>
              </w:rPr>
              <w:t>，数据送入总线，观察总线指示灯</w:t>
            </w:r>
            <w:r>
              <w:rPr>
                <w:rFonts w:ascii="Calibri" w:eastAsia="宋体" w:hAnsi="Calibri" w:cs="Times New Roman" w:hint="eastAsia"/>
              </w:rPr>
              <w:t>D7~D0</w:t>
            </w:r>
            <w:r>
              <w:rPr>
                <w:rFonts w:ascii="Calibri" w:eastAsia="宋体" w:hAnsi="Calibri" w:cs="Times New Roman" w:hint="eastAsia"/>
              </w:rPr>
              <w:t>；</w:t>
            </w:r>
            <w:r>
              <w:rPr>
                <w:rFonts w:ascii="Calibri" w:eastAsia="宋体" w:hAnsi="Calibri" w:cs="Times New Roman" w:hint="eastAsia"/>
              </w:rPr>
              <w:t>LDDR1=1</w:t>
            </w:r>
            <w:r>
              <w:rPr>
                <w:rFonts w:ascii="Calibri" w:eastAsia="宋体" w:hAnsi="Calibri" w:cs="Times New Roman" w:hint="eastAsia"/>
              </w:rPr>
              <w:t>，发出脉冲</w:t>
            </w:r>
            <w:r>
              <w:rPr>
                <w:rFonts w:ascii="Calibri" w:eastAsia="宋体" w:hAnsi="Calibri" w:cs="Times New Roman" w:hint="eastAsia"/>
              </w:rPr>
              <w:t>P1</w:t>
            </w:r>
            <w:r>
              <w:rPr>
                <w:rFonts w:ascii="Calibri" w:eastAsia="宋体" w:hAnsi="Calibri" w:cs="Times New Roman" w:hint="eastAsia"/>
              </w:rPr>
              <w:t>，数据存入</w:t>
            </w:r>
            <w:r>
              <w:rPr>
                <w:rFonts w:ascii="Calibri" w:eastAsia="宋体" w:hAnsi="Calibri" w:cs="Times New Roman" w:hint="eastAsia"/>
              </w:rPr>
              <w:t>DR1</w:t>
            </w:r>
            <w:r>
              <w:rPr>
                <w:rFonts w:ascii="Calibri" w:eastAsia="宋体" w:hAnsi="Calibri" w:cs="Times New Roman" w:hint="eastAsia"/>
              </w:rPr>
              <w:t>，双击</w:t>
            </w:r>
            <w:r>
              <w:rPr>
                <w:rFonts w:ascii="Calibri" w:eastAsia="宋体" w:hAnsi="Calibri" w:cs="Times New Roman" w:hint="eastAsia"/>
              </w:rPr>
              <w:t>DR1</w:t>
            </w:r>
            <w:r>
              <w:rPr>
                <w:rFonts w:ascii="Calibri" w:eastAsia="宋体" w:hAnsi="Calibri" w:cs="Times New Roman" w:hint="eastAsia"/>
              </w:rPr>
              <w:t>，察看锁存内容</w:t>
            </w:r>
            <w:r>
              <w:rPr>
                <w:rFonts w:ascii="Calibri" w:eastAsia="宋体" w:hAnsi="Calibri" w:cs="Times New Roman" w:hint="eastAsia"/>
                <w:color w:val="0070C0"/>
              </w:rPr>
              <w:t>[</w:t>
            </w:r>
            <w:r>
              <w:rPr>
                <w:rFonts w:ascii="Calibri" w:eastAsia="宋体" w:hAnsi="Calibri" w:cs="Times New Roman" w:hint="eastAsia"/>
                <w:color w:val="0070C0"/>
              </w:rPr>
              <w:t>图</w:t>
            </w:r>
            <w:r>
              <w:rPr>
                <w:rFonts w:ascii="Calibri" w:eastAsia="宋体" w:hAnsi="Calibri" w:cs="Times New Roman" w:hint="eastAsia"/>
                <w:color w:val="0070C0"/>
              </w:rPr>
              <w:t>1]</w:t>
            </w:r>
            <w:r>
              <w:rPr>
                <w:rFonts w:ascii="Calibri" w:eastAsia="宋体" w:hAnsi="Calibri" w:cs="Times New Roman" w:hint="eastAsia"/>
              </w:rPr>
              <w:t>；复位</w:t>
            </w:r>
            <w:r>
              <w:rPr>
                <w:rFonts w:ascii="Calibri" w:eastAsia="宋体" w:hAnsi="Calibri" w:cs="Times New Roman" w:hint="eastAsia"/>
              </w:rPr>
              <w:t>LDDR1=0</w:t>
            </w:r>
            <w:r>
              <w:rPr>
                <w:rFonts w:ascii="Calibri" w:eastAsia="宋体" w:hAnsi="Calibri" w:cs="Times New Roman" w:hint="eastAsia"/>
              </w:rPr>
              <w:t>，</w:t>
            </w:r>
            <w:r>
              <w:rPr>
                <w:rFonts w:ascii="Calibri" w:eastAsia="宋体" w:hAnsi="Calibri" w:cs="Times New Roman"/>
                <w:noProof/>
              </w:rPr>
              <w:drawing>
                <wp:inline distT="0" distB="0" distL="114300" distR="114300" wp14:anchorId="40A828FE" wp14:editId="0E396022">
                  <wp:extent cx="790575" cy="132715"/>
                  <wp:effectExtent l="0" t="0" r="9525" b="6985"/>
                  <wp:docPr id="70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132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宋体" w:hAnsi="Calibri" w:cs="Times New Roman" w:hint="eastAsia"/>
              </w:rPr>
              <w:t>=1</w:t>
            </w:r>
            <w:r>
              <w:rPr>
                <w:rFonts w:ascii="Calibri" w:eastAsia="宋体" w:hAnsi="Calibri" w:cs="Times New Roman" w:hint="eastAsia"/>
              </w:rPr>
              <w:t>。如法炮制，将</w:t>
            </w:r>
            <w:r>
              <w:rPr>
                <w:rFonts w:ascii="Calibri" w:eastAsia="宋体" w:hAnsi="Calibri" w:cs="Times New Roman" w:hint="eastAsia"/>
              </w:rPr>
              <w:t>28H</w:t>
            </w:r>
            <w:r>
              <w:rPr>
                <w:rFonts w:ascii="Calibri" w:eastAsia="宋体" w:hAnsi="Calibri" w:cs="Times New Roman" w:hint="eastAsia"/>
              </w:rPr>
              <w:t>写入</w:t>
            </w:r>
            <w:r>
              <w:rPr>
                <w:rFonts w:ascii="Calibri" w:eastAsia="宋体" w:hAnsi="Calibri" w:cs="Times New Roman" w:hint="eastAsia"/>
              </w:rPr>
              <w:t>DR2</w:t>
            </w:r>
            <w:r>
              <w:rPr>
                <w:rFonts w:ascii="Calibri" w:eastAsia="宋体" w:hAnsi="Calibri" w:cs="Times New Roman" w:hint="eastAsia"/>
              </w:rPr>
              <w:t>；</w:t>
            </w:r>
          </w:p>
          <w:p w14:paraId="2D12AC4F" w14:textId="77777777" w:rsidR="008F5822" w:rsidRDefault="00C02598">
            <w:pPr>
              <w:rPr>
                <w:ins w:id="7" w:author="紫猫" w:date="2024-11-05T15:58:00Z"/>
                <w:rFonts w:ascii="Calibri" w:eastAsia="宋体" w:hAnsi="Calibri" w:cs="Times New Roman"/>
                <w:i/>
                <w:iCs/>
                <w:color w:val="0070C0"/>
              </w:rPr>
            </w:pPr>
            <w:r>
              <w:rPr>
                <w:rFonts w:ascii="Calibri" w:eastAsia="宋体" w:hAnsi="Calibri" w:cs="Times New Roman" w:hint="eastAsia"/>
                <w:i/>
                <w:iCs/>
                <w:color w:val="0070C0"/>
              </w:rPr>
              <w:t>此处请贴</w:t>
            </w:r>
            <w:r>
              <w:rPr>
                <w:rFonts w:ascii="Calibri" w:eastAsia="宋体" w:hAnsi="Calibri" w:cs="Times New Roman" w:hint="eastAsia"/>
                <w:i/>
                <w:iCs/>
                <w:color w:val="0070C0"/>
              </w:rPr>
              <w:t>[</w:t>
            </w:r>
            <w:r>
              <w:rPr>
                <w:rFonts w:ascii="Calibri" w:eastAsia="宋体" w:hAnsi="Calibri" w:cs="Times New Roman" w:hint="eastAsia"/>
                <w:i/>
                <w:iCs/>
                <w:color w:val="0070C0"/>
              </w:rPr>
              <w:t>图</w:t>
            </w:r>
            <w:r>
              <w:rPr>
                <w:rFonts w:ascii="Calibri" w:eastAsia="宋体" w:hAnsi="Calibri" w:cs="Times New Roman" w:hint="eastAsia"/>
                <w:i/>
                <w:iCs/>
                <w:color w:val="0070C0"/>
              </w:rPr>
              <w:t>1]</w:t>
            </w:r>
          </w:p>
          <w:p w14:paraId="40690D85" w14:textId="77777777" w:rsidR="008F5822" w:rsidRDefault="00C02598">
            <w:pPr>
              <w:rPr>
                <w:rFonts w:ascii="Calibri" w:eastAsia="宋体" w:hAnsi="Calibri" w:cs="Times New Roman"/>
                <w:i/>
                <w:iCs/>
                <w:color w:val="0070C0"/>
              </w:rPr>
            </w:pPr>
            <w:ins w:id="8" w:author="紫猫" w:date="2024-11-05T15:58:00Z">
              <w:r>
                <w:rPr>
                  <w:rFonts w:ascii="Calibri" w:eastAsia="宋体" w:hAnsi="Calibri" w:cs="Times New Roman" w:hint="eastAsia"/>
                  <w:i/>
                  <w:iCs/>
                  <w:noProof/>
                  <w:color w:val="0070C0"/>
                </w:rPr>
                <w:drawing>
                  <wp:inline distT="0" distB="0" distL="114300" distR="114300" wp14:anchorId="4A29B33F" wp14:editId="3CCE48E2">
                    <wp:extent cx="2724150" cy="2647950"/>
                    <wp:effectExtent l="0" t="0" r="3810" b="3810"/>
                    <wp:docPr id="2" name="图片 2" descr="屏幕截图 2024-11-05 15582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图片 2" descr="屏幕截图 2024-11-05 15582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9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724150" cy="264795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ins>
          </w:p>
          <w:p w14:paraId="19387159" w14:textId="77777777" w:rsidR="008F5822" w:rsidRDefault="00C02598">
            <w:pPr>
              <w:numPr>
                <w:ilvl w:val="1"/>
                <w:numId w:val="9"/>
              </w:numPr>
              <w:ind w:left="105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地址锁存：将</w:t>
            </w:r>
            <w:r>
              <w:rPr>
                <w:rFonts w:ascii="Calibri" w:eastAsia="宋体" w:hAnsi="Calibri" w:cs="Times New Roman" w:hint="eastAsia"/>
              </w:rPr>
              <w:t>SW7</w:t>
            </w:r>
            <w:r>
              <w:rPr>
                <w:rFonts w:ascii="Calibri" w:eastAsia="宋体" w:hAnsi="Calibri" w:cs="Times New Roman" w:hint="eastAsia"/>
              </w:rPr>
              <w:t>～</w:t>
            </w:r>
            <w:r>
              <w:rPr>
                <w:rFonts w:ascii="Calibri" w:eastAsia="宋体" w:hAnsi="Calibri" w:cs="Times New Roman" w:hint="eastAsia"/>
              </w:rPr>
              <w:t>SW0</w:t>
            </w:r>
            <w:r>
              <w:rPr>
                <w:rFonts w:ascii="Calibri" w:eastAsia="宋体" w:hAnsi="Calibri" w:cs="Times New Roman" w:hint="eastAsia"/>
              </w:rPr>
              <w:t>置为</w:t>
            </w:r>
            <w:r>
              <w:rPr>
                <w:rFonts w:ascii="Calibri" w:eastAsia="宋体" w:hAnsi="Calibri" w:cs="Times New Roman" w:hint="eastAsia"/>
              </w:rPr>
              <w:t>00100000</w:t>
            </w:r>
            <w:r>
              <w:rPr>
                <w:rFonts w:ascii="Calibri" w:eastAsia="宋体" w:hAnsi="Calibri" w:cs="Times New Roman" w:hint="eastAsia"/>
              </w:rPr>
              <w:t>，打开三态门</w:t>
            </w:r>
            <w:r>
              <w:rPr>
                <w:rFonts w:ascii="Calibri" w:eastAsia="宋体" w:hAnsi="Calibri" w:cs="Times New Roman"/>
                <w:noProof/>
              </w:rPr>
              <w:drawing>
                <wp:inline distT="0" distB="0" distL="114300" distR="114300" wp14:anchorId="50CEED80" wp14:editId="2D7A3AD1">
                  <wp:extent cx="790575" cy="132715"/>
                  <wp:effectExtent l="0" t="0" r="9525" b="6985"/>
                  <wp:docPr id="4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132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宋体" w:hAnsi="Calibri" w:cs="Times New Roman" w:hint="eastAsia"/>
              </w:rPr>
              <w:t>=0</w:t>
            </w:r>
            <w:r>
              <w:rPr>
                <w:rFonts w:ascii="Calibri" w:eastAsia="宋体" w:hAnsi="Calibri" w:cs="Times New Roman" w:hint="eastAsia"/>
              </w:rPr>
              <w:t>，地址送入总线，观察总线指示灯</w:t>
            </w:r>
            <w:r>
              <w:rPr>
                <w:rFonts w:ascii="Calibri" w:eastAsia="宋体" w:hAnsi="Calibri" w:cs="Times New Roman" w:hint="eastAsia"/>
              </w:rPr>
              <w:t>D7~D0</w:t>
            </w:r>
            <w:r>
              <w:rPr>
                <w:rFonts w:ascii="Calibri" w:eastAsia="宋体" w:hAnsi="Calibri" w:cs="Times New Roman" w:hint="eastAsia"/>
              </w:rPr>
              <w:t>；</w:t>
            </w:r>
            <w:r>
              <w:rPr>
                <w:rFonts w:ascii="Calibri" w:eastAsia="宋体" w:hAnsi="Calibri" w:cs="Times New Roman" w:hint="eastAsia"/>
              </w:rPr>
              <w:t>LDAR=1</w:t>
            </w:r>
            <w:r>
              <w:rPr>
                <w:rFonts w:ascii="Calibri" w:eastAsia="宋体" w:hAnsi="Calibri" w:cs="Times New Roman" w:hint="eastAsia"/>
              </w:rPr>
              <w:t>，发出脉冲</w:t>
            </w:r>
            <w:r>
              <w:rPr>
                <w:rFonts w:ascii="Calibri" w:eastAsia="宋体" w:hAnsi="Calibri" w:cs="Times New Roman" w:hint="eastAsia"/>
              </w:rPr>
              <w:t>P4</w:t>
            </w:r>
            <w:r>
              <w:rPr>
                <w:rFonts w:ascii="Calibri" w:eastAsia="宋体" w:hAnsi="Calibri" w:cs="Times New Roman" w:hint="eastAsia"/>
              </w:rPr>
              <w:t>，地址信号锁存入</w:t>
            </w:r>
            <w:r>
              <w:rPr>
                <w:rFonts w:ascii="Calibri" w:eastAsia="宋体" w:hAnsi="Calibri" w:cs="Times New Roman" w:hint="eastAsia"/>
              </w:rPr>
              <w:t>AR</w:t>
            </w:r>
            <w:r>
              <w:rPr>
                <w:rFonts w:ascii="Calibri" w:eastAsia="宋体" w:hAnsi="Calibri" w:cs="Times New Roman" w:hint="eastAsia"/>
              </w:rPr>
              <w:t>，观察地址指示灯</w:t>
            </w:r>
            <w:r>
              <w:rPr>
                <w:rFonts w:ascii="Calibri" w:eastAsia="宋体" w:hAnsi="Calibri" w:cs="Times New Roman" w:hint="eastAsia"/>
                <w:color w:val="0070C0"/>
              </w:rPr>
              <w:t>[</w:t>
            </w:r>
            <w:r>
              <w:rPr>
                <w:rFonts w:ascii="Calibri" w:eastAsia="宋体" w:hAnsi="Calibri" w:cs="Times New Roman" w:hint="eastAsia"/>
                <w:color w:val="0070C0"/>
              </w:rPr>
              <w:t>图</w:t>
            </w:r>
            <w:r>
              <w:rPr>
                <w:rFonts w:ascii="Calibri" w:eastAsia="宋体" w:hAnsi="Calibri" w:cs="Times New Roman" w:hint="eastAsia"/>
                <w:color w:val="0070C0"/>
              </w:rPr>
              <w:t>2]</w:t>
            </w:r>
            <w:r>
              <w:rPr>
                <w:rFonts w:ascii="Calibri" w:eastAsia="宋体" w:hAnsi="Calibri" w:cs="Times New Roman" w:hint="eastAsia"/>
              </w:rPr>
              <w:t>；复位</w:t>
            </w:r>
            <w:r>
              <w:rPr>
                <w:rFonts w:ascii="Calibri" w:eastAsia="宋体" w:hAnsi="Calibri" w:cs="Times New Roman" w:hint="eastAsia"/>
              </w:rPr>
              <w:t>LDAR=0</w:t>
            </w:r>
            <w:r>
              <w:rPr>
                <w:rFonts w:ascii="Calibri" w:eastAsia="宋体" w:hAnsi="Calibri" w:cs="Times New Roman" w:hint="eastAsia"/>
              </w:rPr>
              <w:t>，</w:t>
            </w:r>
            <w:r>
              <w:rPr>
                <w:rFonts w:ascii="Calibri" w:eastAsia="宋体" w:hAnsi="Calibri" w:cs="Times New Roman"/>
                <w:noProof/>
              </w:rPr>
              <w:drawing>
                <wp:inline distT="0" distB="0" distL="114300" distR="114300" wp14:anchorId="452F2C4E" wp14:editId="3DC39802">
                  <wp:extent cx="790575" cy="132715"/>
                  <wp:effectExtent l="0" t="0" r="9525" b="6985"/>
                  <wp:docPr id="67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132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宋体" w:hAnsi="Calibri" w:cs="Times New Roman" w:hint="eastAsia"/>
              </w:rPr>
              <w:t>=1</w:t>
            </w:r>
          </w:p>
          <w:p w14:paraId="2561287E" w14:textId="77777777" w:rsidR="008F5822" w:rsidRDefault="00C02598">
            <w:pPr>
              <w:rPr>
                <w:ins w:id="9" w:author="紫猫" w:date="2024-11-05T16:02:00Z"/>
                <w:rFonts w:ascii="Calibri" w:eastAsia="宋体" w:hAnsi="Calibri" w:cs="Times New Roman"/>
                <w:i/>
                <w:iCs/>
                <w:color w:val="0070C0"/>
              </w:rPr>
            </w:pPr>
            <w:r>
              <w:rPr>
                <w:rFonts w:ascii="Calibri" w:eastAsia="宋体" w:hAnsi="Calibri" w:cs="Times New Roman" w:hint="eastAsia"/>
                <w:i/>
                <w:iCs/>
                <w:color w:val="0070C0"/>
              </w:rPr>
              <w:t>此处请贴</w:t>
            </w:r>
            <w:r>
              <w:rPr>
                <w:rFonts w:ascii="Calibri" w:eastAsia="宋体" w:hAnsi="Calibri" w:cs="Times New Roman" w:hint="eastAsia"/>
                <w:i/>
                <w:iCs/>
                <w:color w:val="0070C0"/>
              </w:rPr>
              <w:t>[</w:t>
            </w:r>
            <w:r>
              <w:rPr>
                <w:rFonts w:ascii="Calibri" w:eastAsia="宋体" w:hAnsi="Calibri" w:cs="Times New Roman" w:hint="eastAsia"/>
                <w:i/>
                <w:iCs/>
                <w:color w:val="0070C0"/>
              </w:rPr>
              <w:t>图</w:t>
            </w:r>
            <w:r>
              <w:rPr>
                <w:rFonts w:ascii="Calibri" w:eastAsia="宋体" w:hAnsi="Calibri" w:cs="Times New Roman" w:hint="eastAsia"/>
                <w:i/>
                <w:iCs/>
                <w:color w:val="0070C0"/>
              </w:rPr>
              <w:t>2]</w:t>
            </w:r>
          </w:p>
          <w:p w14:paraId="1B5B365A" w14:textId="77777777" w:rsidR="008F5822" w:rsidRDefault="00C02598">
            <w:pPr>
              <w:rPr>
                <w:rFonts w:ascii="Calibri" w:eastAsia="宋体" w:hAnsi="Calibri" w:cs="Times New Roman"/>
                <w:i/>
                <w:iCs/>
                <w:color w:val="0070C0"/>
              </w:rPr>
            </w:pPr>
            <w:ins w:id="10" w:author="紫猫" w:date="2024-11-05T16:02:00Z">
              <w:r>
                <w:rPr>
                  <w:rFonts w:ascii="Calibri" w:eastAsia="宋体" w:hAnsi="Calibri" w:cs="Times New Roman" w:hint="eastAsia"/>
                  <w:i/>
                  <w:iCs/>
                  <w:noProof/>
                  <w:color w:val="0070C0"/>
                </w:rPr>
                <w:drawing>
                  <wp:inline distT="0" distB="0" distL="114300" distR="114300" wp14:anchorId="13AB5F3E" wp14:editId="3071912F">
                    <wp:extent cx="1828800" cy="1343025"/>
                    <wp:effectExtent l="0" t="0" r="0" b="13335"/>
                    <wp:docPr id="3" name="图片 3" descr="屏幕截图 2024-11-05 16015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" name="图片 3" descr="屏幕截图 2024-11-05 16015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828800" cy="134302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ins>
          </w:p>
          <w:p w14:paraId="1540E69A" w14:textId="77777777" w:rsidR="008F5822" w:rsidRDefault="00C02598">
            <w:pPr>
              <w:numPr>
                <w:ilvl w:val="1"/>
                <w:numId w:val="9"/>
              </w:numPr>
              <w:ind w:left="105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DR1</w:t>
            </w:r>
            <w:r>
              <w:rPr>
                <w:rFonts w:ascii="Calibri" w:eastAsia="宋体" w:hAnsi="Calibri" w:cs="Times New Roman" w:hint="eastAsia"/>
              </w:rPr>
              <w:t>内容写入</w:t>
            </w:r>
            <w:r>
              <w:rPr>
                <w:rFonts w:ascii="Calibri" w:eastAsia="宋体" w:hAnsi="Calibri" w:cs="Times New Roman" w:hint="eastAsia"/>
              </w:rPr>
              <w:t>RAM</w:t>
            </w:r>
            <w:r>
              <w:rPr>
                <w:rFonts w:ascii="Calibri" w:eastAsia="宋体" w:hAnsi="Calibri" w:cs="Times New Roman" w:hint="eastAsia"/>
              </w:rPr>
              <w:t>：设置运算器工作模式</w:t>
            </w:r>
            <w:r>
              <w:rPr>
                <w:rFonts w:ascii="Calibri" w:eastAsia="宋体" w:hAnsi="Calibri" w:cs="Times New Roman" w:hint="eastAsia"/>
              </w:rPr>
              <w:t>(S3~S0,M,Cn)=000001</w:t>
            </w:r>
            <w:r>
              <w:rPr>
                <w:rFonts w:ascii="Calibri" w:eastAsia="宋体" w:hAnsi="Calibri" w:cs="Times New Roman" w:hint="eastAsia"/>
              </w:rPr>
              <w:t>，打开运算器输出</w:t>
            </w:r>
            <w:r>
              <w:rPr>
                <w:rFonts w:ascii="Calibri" w:eastAsia="宋体" w:hAnsi="Calibri" w:cs="Times New Roman" w:hint="eastAsia"/>
                <w:noProof/>
              </w:rPr>
              <w:drawing>
                <wp:inline distT="0" distB="0" distL="114300" distR="114300" wp14:anchorId="0FDB92BE" wp14:editId="75992E41">
                  <wp:extent cx="878205" cy="135890"/>
                  <wp:effectExtent l="0" t="0" r="10795" b="3810"/>
                  <wp:docPr id="231" name="图片 231" descr="equation0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1" name="图片 231" descr="equation021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8205" cy="13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宋体" w:hAnsi="Calibri" w:cs="Times New Roman" w:hint="eastAsia"/>
              </w:rPr>
              <w:t>=0</w:t>
            </w:r>
            <w:r>
              <w:rPr>
                <w:rFonts w:ascii="Calibri" w:eastAsia="宋体" w:hAnsi="Calibri" w:cs="Times New Roman" w:hint="eastAsia"/>
              </w:rPr>
              <w:t>，观察总线指示灯</w:t>
            </w:r>
            <w:r>
              <w:rPr>
                <w:rFonts w:ascii="Calibri" w:eastAsia="宋体" w:hAnsi="Calibri" w:cs="Times New Roman" w:hint="eastAsia"/>
              </w:rPr>
              <w:t>D7~D0</w:t>
            </w:r>
            <w:r>
              <w:rPr>
                <w:rFonts w:ascii="Calibri" w:eastAsia="宋体" w:hAnsi="Calibri" w:cs="Times New Roman" w:hint="eastAsia"/>
              </w:rPr>
              <w:t>，此时应显示</w:t>
            </w:r>
            <w:r>
              <w:rPr>
                <w:rFonts w:ascii="Calibri" w:eastAsia="宋体" w:hAnsi="Calibri" w:cs="Times New Roman" w:hint="eastAsia"/>
              </w:rPr>
              <w:t>DR1</w:t>
            </w:r>
            <w:r>
              <w:rPr>
                <w:rFonts w:ascii="Calibri" w:eastAsia="宋体" w:hAnsi="Calibri" w:cs="Times New Roman" w:hint="eastAsia"/>
              </w:rPr>
              <w:t>存储数据</w:t>
            </w:r>
            <w:r>
              <w:rPr>
                <w:rFonts w:ascii="Calibri" w:eastAsia="宋体" w:hAnsi="Calibri" w:cs="Times New Roman" w:hint="eastAsia"/>
              </w:rPr>
              <w:t>75H</w:t>
            </w:r>
            <w:r>
              <w:rPr>
                <w:rFonts w:ascii="Calibri" w:eastAsia="宋体" w:hAnsi="Calibri" w:cs="Times New Roman" w:hint="eastAsia"/>
                <w:color w:val="0070C0"/>
              </w:rPr>
              <w:t>[</w:t>
            </w:r>
            <w:r>
              <w:rPr>
                <w:rFonts w:ascii="Calibri" w:eastAsia="宋体" w:hAnsi="Calibri" w:cs="Times New Roman" w:hint="eastAsia"/>
                <w:color w:val="0070C0"/>
              </w:rPr>
              <w:t>图</w:t>
            </w:r>
            <w:r>
              <w:rPr>
                <w:rFonts w:ascii="Calibri" w:eastAsia="宋体" w:hAnsi="Calibri" w:cs="Times New Roman" w:hint="eastAsia"/>
                <w:color w:val="0070C0"/>
              </w:rPr>
              <w:t>3]</w:t>
            </w:r>
            <w:r>
              <w:rPr>
                <w:rFonts w:ascii="Calibri" w:eastAsia="宋体" w:hAnsi="Calibri" w:cs="Times New Roman" w:hint="eastAsia"/>
              </w:rPr>
              <w:t>；打开片选信号</w:t>
            </w:r>
            <w:r>
              <w:rPr>
                <w:rFonts w:ascii="Calibri" w:eastAsia="宋体" w:hAnsi="Calibri" w:cs="Times New Roman"/>
                <w:noProof/>
              </w:rPr>
              <w:drawing>
                <wp:inline distT="0" distB="0" distL="114300" distR="114300" wp14:anchorId="10906C67" wp14:editId="0F9B5767">
                  <wp:extent cx="212090" cy="118110"/>
                  <wp:effectExtent l="0" t="0" r="3810" b="8890"/>
                  <wp:docPr id="5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090" cy="118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宋体" w:hAnsi="Calibri" w:cs="Times New Roman" w:hint="eastAsia"/>
              </w:rPr>
              <w:t>=0</w:t>
            </w:r>
            <w:r>
              <w:rPr>
                <w:rFonts w:ascii="Calibri" w:eastAsia="宋体" w:hAnsi="Calibri" w:cs="Times New Roman" w:hint="eastAsia"/>
              </w:rPr>
              <w:t>，打开写使能信号</w:t>
            </w:r>
            <w:r>
              <w:rPr>
                <w:rFonts w:ascii="Calibri" w:eastAsia="宋体" w:hAnsi="Calibri" w:cs="Times New Roman" w:hint="eastAsia"/>
              </w:rPr>
              <w:t>WE=1</w:t>
            </w:r>
            <w:r>
              <w:rPr>
                <w:rFonts w:ascii="Calibri" w:eastAsia="宋体" w:hAnsi="Calibri" w:cs="Times New Roman" w:hint="eastAsia"/>
              </w:rPr>
              <w:t>，发出脉冲</w:t>
            </w:r>
            <w:r>
              <w:rPr>
                <w:rFonts w:ascii="Calibri" w:eastAsia="宋体" w:hAnsi="Calibri" w:cs="Times New Roman" w:hint="eastAsia"/>
              </w:rPr>
              <w:t>P3</w:t>
            </w:r>
            <w:r>
              <w:rPr>
                <w:rFonts w:ascii="Calibri" w:eastAsia="宋体" w:hAnsi="Calibri" w:cs="Times New Roman" w:hint="eastAsia"/>
              </w:rPr>
              <w:t>，关闭运算器输出</w:t>
            </w:r>
            <w:r>
              <w:rPr>
                <w:rFonts w:ascii="Calibri" w:eastAsia="宋体" w:hAnsi="Calibri" w:cs="Times New Roman" w:hint="eastAsia"/>
                <w:noProof/>
              </w:rPr>
              <w:drawing>
                <wp:inline distT="0" distB="0" distL="114300" distR="114300" wp14:anchorId="5574D5CB" wp14:editId="7E3AC29B">
                  <wp:extent cx="838200" cy="129540"/>
                  <wp:effectExtent l="0" t="0" r="0" b="10160"/>
                  <wp:docPr id="74" name="图片 74" descr="equation0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图片 74" descr="equation021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129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宋体" w:hAnsi="Calibri" w:cs="Times New Roman" w:hint="eastAsia"/>
              </w:rPr>
              <w:t>=1</w:t>
            </w:r>
            <w:r>
              <w:rPr>
                <w:rFonts w:ascii="Calibri" w:eastAsia="宋体" w:hAnsi="Calibri" w:cs="Times New Roman" w:hint="eastAsia"/>
              </w:rPr>
              <w:t>，观察总线指示灯</w:t>
            </w:r>
            <w:r>
              <w:rPr>
                <w:rFonts w:ascii="Calibri" w:eastAsia="宋体" w:hAnsi="Calibri" w:cs="Times New Roman" w:hint="eastAsia"/>
              </w:rPr>
              <w:t>D7~D0</w:t>
            </w:r>
            <w:r>
              <w:rPr>
                <w:rFonts w:ascii="Calibri" w:eastAsia="宋体" w:hAnsi="Calibri" w:cs="Times New Roman" w:hint="eastAsia"/>
              </w:rPr>
              <w:t>是否发生变化</w:t>
            </w:r>
            <w:r>
              <w:rPr>
                <w:rFonts w:ascii="Calibri" w:eastAsia="宋体" w:hAnsi="Calibri" w:cs="Times New Roman" w:hint="eastAsia"/>
                <w:color w:val="0070C0"/>
              </w:rPr>
              <w:t>[</w:t>
            </w:r>
            <w:r>
              <w:rPr>
                <w:rFonts w:ascii="Calibri" w:eastAsia="宋体" w:hAnsi="Calibri" w:cs="Times New Roman" w:hint="eastAsia"/>
                <w:color w:val="0070C0"/>
              </w:rPr>
              <w:t>图</w:t>
            </w:r>
            <w:r>
              <w:rPr>
                <w:rFonts w:ascii="Calibri" w:eastAsia="宋体" w:hAnsi="Calibri" w:cs="Times New Roman" w:hint="eastAsia"/>
                <w:color w:val="0070C0"/>
              </w:rPr>
              <w:t>4]</w:t>
            </w:r>
            <w:r>
              <w:rPr>
                <w:rFonts w:ascii="Calibri" w:eastAsia="宋体" w:hAnsi="Calibri" w:cs="Times New Roman" w:hint="eastAsia"/>
              </w:rPr>
              <w:t>；复位</w:t>
            </w:r>
            <w:r>
              <w:rPr>
                <w:rFonts w:ascii="Calibri" w:eastAsia="宋体" w:hAnsi="Calibri" w:cs="Times New Roman" w:hint="eastAsia"/>
              </w:rPr>
              <w:t>WE=0</w:t>
            </w:r>
            <w:r>
              <w:rPr>
                <w:rFonts w:ascii="Calibri" w:eastAsia="宋体" w:hAnsi="Calibri" w:cs="Times New Roman" w:hint="eastAsia"/>
              </w:rPr>
              <w:t>，</w:t>
            </w:r>
            <w:r>
              <w:rPr>
                <w:rFonts w:ascii="Calibri" w:eastAsia="宋体" w:hAnsi="Calibri" w:cs="Times New Roman"/>
                <w:noProof/>
              </w:rPr>
              <w:drawing>
                <wp:inline distT="0" distB="0" distL="114300" distR="114300" wp14:anchorId="2F48A9CC" wp14:editId="11A6C9C2">
                  <wp:extent cx="212090" cy="118110"/>
                  <wp:effectExtent l="0" t="0" r="3810" b="8890"/>
                  <wp:docPr id="7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090" cy="118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宋体" w:hAnsi="Calibri" w:cs="Times New Roman" w:hint="eastAsia"/>
              </w:rPr>
              <w:t>=1</w:t>
            </w:r>
          </w:p>
          <w:p w14:paraId="75DB557E" w14:textId="77777777" w:rsidR="008F5822" w:rsidRDefault="00C02598">
            <w:pPr>
              <w:rPr>
                <w:ins w:id="11" w:author="紫猫" w:date="2024-11-05T16:02:00Z"/>
                <w:rFonts w:ascii="Calibri" w:eastAsia="宋体" w:hAnsi="Calibri" w:cs="Times New Roman"/>
                <w:i/>
                <w:iCs/>
                <w:color w:val="0070C0"/>
              </w:rPr>
            </w:pPr>
            <w:r>
              <w:rPr>
                <w:rFonts w:ascii="Calibri" w:eastAsia="宋体" w:hAnsi="Calibri" w:cs="Times New Roman" w:hint="eastAsia"/>
                <w:i/>
                <w:iCs/>
                <w:color w:val="0070C0"/>
              </w:rPr>
              <w:t>此处请贴</w:t>
            </w:r>
            <w:r>
              <w:rPr>
                <w:rFonts w:ascii="Calibri" w:eastAsia="宋体" w:hAnsi="Calibri" w:cs="Times New Roman" w:hint="eastAsia"/>
                <w:i/>
                <w:iCs/>
                <w:color w:val="0070C0"/>
              </w:rPr>
              <w:t>[</w:t>
            </w:r>
            <w:r>
              <w:rPr>
                <w:rFonts w:ascii="Calibri" w:eastAsia="宋体" w:hAnsi="Calibri" w:cs="Times New Roman" w:hint="eastAsia"/>
                <w:i/>
                <w:iCs/>
                <w:color w:val="0070C0"/>
              </w:rPr>
              <w:t>图</w:t>
            </w:r>
            <w:r>
              <w:rPr>
                <w:rFonts w:ascii="Calibri" w:eastAsia="宋体" w:hAnsi="Calibri" w:cs="Times New Roman" w:hint="eastAsia"/>
                <w:i/>
                <w:iCs/>
                <w:color w:val="0070C0"/>
              </w:rPr>
              <w:t>3]</w:t>
            </w:r>
            <w:r>
              <w:rPr>
                <w:rFonts w:ascii="Calibri" w:eastAsia="宋体" w:hAnsi="Calibri" w:cs="Times New Roman" w:hint="eastAsia"/>
                <w:i/>
                <w:iCs/>
                <w:color w:val="0070C0"/>
              </w:rPr>
              <w:t>、</w:t>
            </w:r>
            <w:r>
              <w:rPr>
                <w:rFonts w:ascii="Calibri" w:eastAsia="宋体" w:hAnsi="Calibri" w:cs="Times New Roman" w:hint="eastAsia"/>
                <w:i/>
                <w:iCs/>
                <w:color w:val="0070C0"/>
              </w:rPr>
              <w:t>[</w:t>
            </w:r>
            <w:r>
              <w:rPr>
                <w:rFonts w:ascii="Calibri" w:eastAsia="宋体" w:hAnsi="Calibri" w:cs="Times New Roman" w:hint="eastAsia"/>
                <w:i/>
                <w:iCs/>
                <w:color w:val="0070C0"/>
              </w:rPr>
              <w:t>图</w:t>
            </w:r>
            <w:r>
              <w:rPr>
                <w:rFonts w:ascii="Calibri" w:eastAsia="宋体" w:hAnsi="Calibri" w:cs="Times New Roman" w:hint="eastAsia"/>
                <w:i/>
                <w:iCs/>
                <w:color w:val="0070C0"/>
              </w:rPr>
              <w:t>4]</w:t>
            </w:r>
          </w:p>
          <w:p w14:paraId="7A6BC1C6" w14:textId="77777777" w:rsidR="008F5822" w:rsidRDefault="008F5822">
            <w:pPr>
              <w:rPr>
                <w:ins w:id="12" w:author="紫猫" w:date="2024-11-05T16:58:00Z"/>
                <w:rFonts w:ascii="Calibri" w:eastAsia="宋体" w:hAnsi="Calibri" w:cs="Times New Roman"/>
                <w:i/>
                <w:iCs/>
                <w:color w:val="0070C0"/>
              </w:rPr>
            </w:pPr>
          </w:p>
          <w:p w14:paraId="12F5C4A4" w14:textId="77777777" w:rsidR="008F5822" w:rsidRDefault="00C02598">
            <w:pPr>
              <w:rPr>
                <w:ins w:id="13" w:author="紫猫" w:date="2024-11-05T16:58:00Z"/>
                <w:rFonts w:ascii="Calibri" w:eastAsia="宋体" w:hAnsi="Calibri" w:cs="Times New Roman"/>
                <w:i/>
                <w:iCs/>
                <w:color w:val="0070C0"/>
              </w:rPr>
            </w:pPr>
            <w:ins w:id="14" w:author="紫猫" w:date="2024-11-05T16:58:00Z">
              <w:r>
                <w:rPr>
                  <w:rFonts w:ascii="Calibri" w:eastAsia="宋体" w:hAnsi="Calibri" w:cs="Times New Roman" w:hint="eastAsia"/>
                  <w:i/>
                  <w:iCs/>
                  <w:noProof/>
                  <w:color w:val="0070C0"/>
                </w:rPr>
                <w:drawing>
                  <wp:inline distT="0" distB="0" distL="114300" distR="114300" wp14:anchorId="4696D85D" wp14:editId="23F74D2A">
                    <wp:extent cx="1123950" cy="866775"/>
                    <wp:effectExtent l="0" t="0" r="3810" b="1905"/>
                    <wp:docPr id="4" name="图片 4" descr="屏幕截图 2024-11-05 16490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" name="图片 4" descr="屏幕截图 2024-11-05 16490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2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123950" cy="86677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ins>
          </w:p>
          <w:p w14:paraId="798576DB" w14:textId="77777777" w:rsidR="008F5822" w:rsidRDefault="00C02598">
            <w:pPr>
              <w:rPr>
                <w:rFonts w:ascii="Calibri" w:eastAsia="宋体" w:hAnsi="Calibri" w:cs="Times New Roman"/>
                <w:i/>
                <w:iCs/>
                <w:color w:val="0070C0"/>
              </w:rPr>
            </w:pPr>
            <w:ins w:id="15" w:author="紫猫" w:date="2024-11-05T16:58:00Z">
              <w:r>
                <w:rPr>
                  <w:rFonts w:ascii="Calibri" w:eastAsia="宋体" w:hAnsi="Calibri" w:cs="Times New Roman" w:hint="eastAsia"/>
                  <w:i/>
                  <w:iCs/>
                  <w:noProof/>
                  <w:color w:val="0070C0"/>
                </w:rPr>
                <w:lastRenderedPageBreak/>
                <w:drawing>
                  <wp:inline distT="0" distB="0" distL="114300" distR="114300" wp14:anchorId="615814E1" wp14:editId="0B25E6AA">
                    <wp:extent cx="1152525" cy="676275"/>
                    <wp:effectExtent l="0" t="0" r="5715" b="9525"/>
                    <wp:docPr id="5" name="图片 5" descr="屏幕截图 2024-11-05 16505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" name="图片 5" descr="屏幕截图 2024-11-05 16505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3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152525" cy="67627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ins>
          </w:p>
          <w:p w14:paraId="102DA101" w14:textId="77777777" w:rsidR="008F5822" w:rsidRDefault="00C02598">
            <w:pPr>
              <w:numPr>
                <w:ilvl w:val="1"/>
                <w:numId w:val="9"/>
              </w:numPr>
              <w:ind w:left="105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DR2</w:t>
            </w:r>
            <w:r>
              <w:rPr>
                <w:rFonts w:ascii="Calibri" w:eastAsia="宋体" w:hAnsi="Calibri" w:cs="Times New Roman" w:hint="eastAsia"/>
              </w:rPr>
              <w:t>内容写入</w:t>
            </w:r>
            <w:r>
              <w:rPr>
                <w:rFonts w:ascii="Calibri" w:eastAsia="宋体" w:hAnsi="Calibri" w:cs="Times New Roman" w:hint="eastAsia"/>
              </w:rPr>
              <w:t>RAM</w:t>
            </w:r>
            <w:r>
              <w:rPr>
                <w:rFonts w:ascii="Calibri" w:eastAsia="宋体" w:hAnsi="Calibri" w:cs="Times New Roman" w:hint="eastAsia"/>
              </w:rPr>
              <w:t>：参照</w:t>
            </w:r>
            <w:r>
              <w:rPr>
                <w:rFonts w:ascii="Calibri" w:eastAsia="宋体" w:hAnsi="Calibri" w:cs="Times New Roman" w:hint="eastAsia"/>
              </w:rPr>
              <w:t>(2)</w:t>
            </w:r>
            <w:r>
              <w:rPr>
                <w:rFonts w:ascii="Calibri" w:eastAsia="宋体" w:hAnsi="Calibri" w:cs="Times New Roman" w:hint="eastAsia"/>
              </w:rPr>
              <w:t>，将地址</w:t>
            </w:r>
            <w:r>
              <w:rPr>
                <w:rFonts w:ascii="Calibri" w:eastAsia="宋体" w:hAnsi="Calibri" w:cs="Times New Roman" w:hint="eastAsia"/>
              </w:rPr>
              <w:t>21H</w:t>
            </w:r>
            <w:r>
              <w:rPr>
                <w:rFonts w:ascii="Calibri" w:eastAsia="宋体" w:hAnsi="Calibri" w:cs="Times New Roman" w:hint="eastAsia"/>
              </w:rPr>
              <w:t>打入</w:t>
            </w:r>
            <w:r>
              <w:rPr>
                <w:rFonts w:ascii="Calibri" w:eastAsia="宋体" w:hAnsi="Calibri" w:cs="Times New Roman" w:hint="eastAsia"/>
              </w:rPr>
              <w:t>AR</w:t>
            </w:r>
            <w:r>
              <w:rPr>
                <w:rFonts w:ascii="Calibri" w:eastAsia="宋体" w:hAnsi="Calibri" w:cs="Times New Roman" w:hint="eastAsia"/>
              </w:rPr>
              <w:t>；设置运算器工作模式</w:t>
            </w:r>
            <w:r>
              <w:rPr>
                <w:rFonts w:ascii="Calibri" w:eastAsia="宋体" w:hAnsi="Calibri" w:cs="Times New Roman" w:hint="eastAsia"/>
              </w:rPr>
              <w:t>S3~S0,M,Cn=(101011)</w:t>
            </w:r>
            <w:r>
              <w:rPr>
                <w:rFonts w:ascii="Calibri" w:eastAsia="宋体" w:hAnsi="Calibri" w:cs="Times New Roman" w:hint="eastAsia"/>
              </w:rPr>
              <w:t>，打开运算器输出</w:t>
            </w:r>
            <w:r>
              <w:rPr>
                <w:rFonts w:ascii="Calibri" w:eastAsia="宋体" w:hAnsi="Calibri" w:cs="Times New Roman" w:hint="eastAsia"/>
                <w:noProof/>
              </w:rPr>
              <w:drawing>
                <wp:inline distT="0" distB="0" distL="114300" distR="114300" wp14:anchorId="480EC2F3" wp14:editId="7959D125">
                  <wp:extent cx="939165" cy="145415"/>
                  <wp:effectExtent l="0" t="0" r="635" b="6985"/>
                  <wp:docPr id="76" name="图片 76" descr="equation0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图片 76" descr="equation021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9165" cy="145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宋体" w:hAnsi="Calibri" w:cs="Times New Roman" w:hint="eastAsia"/>
              </w:rPr>
              <w:t>=0</w:t>
            </w:r>
            <w:r>
              <w:rPr>
                <w:rFonts w:ascii="Calibri" w:eastAsia="宋体" w:hAnsi="Calibri" w:cs="Times New Roman" w:hint="eastAsia"/>
              </w:rPr>
              <w:t>，观察总线指示灯</w:t>
            </w:r>
            <w:r>
              <w:rPr>
                <w:rFonts w:ascii="Calibri" w:eastAsia="宋体" w:hAnsi="Calibri" w:cs="Times New Roman" w:hint="eastAsia"/>
              </w:rPr>
              <w:t>D7~D0</w:t>
            </w:r>
            <w:r>
              <w:rPr>
                <w:rFonts w:ascii="Calibri" w:eastAsia="宋体" w:hAnsi="Calibri" w:cs="Times New Roman" w:hint="eastAsia"/>
              </w:rPr>
              <w:t>，此时应显示</w:t>
            </w:r>
            <w:r>
              <w:rPr>
                <w:rFonts w:ascii="Calibri" w:eastAsia="宋体" w:hAnsi="Calibri" w:cs="Times New Roman" w:hint="eastAsia"/>
              </w:rPr>
              <w:t>DR2</w:t>
            </w:r>
            <w:r>
              <w:rPr>
                <w:rFonts w:ascii="Calibri" w:eastAsia="宋体" w:hAnsi="Calibri" w:cs="Times New Roman" w:hint="eastAsia"/>
              </w:rPr>
              <w:t>存储数据</w:t>
            </w:r>
            <w:r>
              <w:rPr>
                <w:rFonts w:ascii="Calibri" w:eastAsia="宋体" w:hAnsi="Calibri" w:cs="Times New Roman" w:hint="eastAsia"/>
              </w:rPr>
              <w:t>28H</w:t>
            </w:r>
            <w:r>
              <w:rPr>
                <w:rFonts w:ascii="Calibri" w:eastAsia="宋体" w:hAnsi="Calibri" w:cs="Times New Roman" w:hint="eastAsia"/>
                <w:color w:val="0070C0"/>
              </w:rPr>
              <w:t>[</w:t>
            </w:r>
            <w:r>
              <w:rPr>
                <w:rFonts w:ascii="Calibri" w:eastAsia="宋体" w:hAnsi="Calibri" w:cs="Times New Roman" w:hint="eastAsia"/>
                <w:color w:val="0070C0"/>
              </w:rPr>
              <w:t>图</w:t>
            </w:r>
            <w:r>
              <w:rPr>
                <w:rFonts w:ascii="Calibri" w:eastAsia="宋体" w:hAnsi="Calibri" w:cs="Times New Roman" w:hint="eastAsia"/>
                <w:color w:val="0070C0"/>
              </w:rPr>
              <w:t>5]</w:t>
            </w:r>
            <w:r>
              <w:rPr>
                <w:rFonts w:ascii="Calibri" w:eastAsia="宋体" w:hAnsi="Calibri" w:cs="Times New Roman" w:hint="eastAsia"/>
              </w:rPr>
              <w:t>；打开片选信号</w:t>
            </w:r>
            <w:r>
              <w:rPr>
                <w:rFonts w:ascii="Calibri" w:eastAsia="宋体" w:hAnsi="Calibri" w:cs="Times New Roman"/>
                <w:noProof/>
              </w:rPr>
              <w:drawing>
                <wp:inline distT="0" distB="0" distL="114300" distR="114300" wp14:anchorId="05B975BA" wp14:editId="36E608A8">
                  <wp:extent cx="212090" cy="118110"/>
                  <wp:effectExtent l="0" t="0" r="3810" b="8890"/>
                  <wp:docPr id="7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090" cy="118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宋体" w:hAnsi="Calibri" w:cs="Times New Roman" w:hint="eastAsia"/>
              </w:rPr>
              <w:t>=0</w:t>
            </w:r>
            <w:r>
              <w:rPr>
                <w:rFonts w:ascii="Calibri" w:eastAsia="宋体" w:hAnsi="Calibri" w:cs="Times New Roman" w:hint="eastAsia"/>
              </w:rPr>
              <w:t>，打开写使能信号</w:t>
            </w:r>
            <w:r>
              <w:rPr>
                <w:rFonts w:ascii="Calibri" w:eastAsia="宋体" w:hAnsi="Calibri" w:cs="Times New Roman" w:hint="eastAsia"/>
              </w:rPr>
              <w:t>WE=1</w:t>
            </w:r>
            <w:r>
              <w:rPr>
                <w:rFonts w:ascii="Calibri" w:eastAsia="宋体" w:hAnsi="Calibri" w:cs="Times New Roman" w:hint="eastAsia"/>
              </w:rPr>
              <w:t>，发出脉冲</w:t>
            </w:r>
            <w:r>
              <w:rPr>
                <w:rFonts w:ascii="Calibri" w:eastAsia="宋体" w:hAnsi="Calibri" w:cs="Times New Roman" w:hint="eastAsia"/>
              </w:rPr>
              <w:t>P3</w:t>
            </w:r>
            <w:r>
              <w:rPr>
                <w:rFonts w:ascii="Calibri" w:eastAsia="宋体" w:hAnsi="Calibri" w:cs="Times New Roman" w:hint="eastAsia"/>
              </w:rPr>
              <w:t>，关闭运算器输出</w:t>
            </w:r>
            <w:r>
              <w:rPr>
                <w:rFonts w:ascii="Calibri" w:eastAsia="宋体" w:hAnsi="Calibri" w:cs="Times New Roman" w:hint="eastAsia"/>
                <w:noProof/>
              </w:rPr>
              <w:drawing>
                <wp:inline distT="0" distB="0" distL="114300" distR="114300" wp14:anchorId="31E6F5B1" wp14:editId="046C46EB">
                  <wp:extent cx="885825" cy="137160"/>
                  <wp:effectExtent l="0" t="0" r="3175" b="2540"/>
                  <wp:docPr id="78" name="图片 78" descr="equation0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图片 78" descr="equation021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宋体" w:hAnsi="Calibri" w:cs="Times New Roman" w:hint="eastAsia"/>
              </w:rPr>
              <w:t>=1</w:t>
            </w:r>
            <w:r>
              <w:rPr>
                <w:rFonts w:ascii="Calibri" w:eastAsia="宋体" w:hAnsi="Calibri" w:cs="Times New Roman" w:hint="eastAsia"/>
              </w:rPr>
              <w:t>，观察总线指示灯</w:t>
            </w:r>
            <w:r>
              <w:rPr>
                <w:rFonts w:ascii="Calibri" w:eastAsia="宋体" w:hAnsi="Calibri" w:cs="Times New Roman" w:hint="eastAsia"/>
              </w:rPr>
              <w:t>D7~D0</w:t>
            </w:r>
            <w:r>
              <w:rPr>
                <w:rFonts w:ascii="Calibri" w:eastAsia="宋体" w:hAnsi="Calibri" w:cs="Times New Roman" w:hint="eastAsia"/>
              </w:rPr>
              <w:t>是否发生变化</w:t>
            </w:r>
            <w:r>
              <w:rPr>
                <w:rFonts w:ascii="Calibri" w:eastAsia="宋体" w:hAnsi="Calibri" w:cs="Times New Roman" w:hint="eastAsia"/>
              </w:rPr>
              <w:t>[</w:t>
            </w:r>
            <w:r>
              <w:rPr>
                <w:rFonts w:ascii="Calibri" w:eastAsia="宋体" w:hAnsi="Calibri" w:cs="Times New Roman" w:hint="eastAsia"/>
                <w:color w:val="0070C0"/>
              </w:rPr>
              <w:t>图</w:t>
            </w:r>
            <w:r>
              <w:rPr>
                <w:rFonts w:ascii="Calibri" w:eastAsia="宋体" w:hAnsi="Calibri" w:cs="Times New Roman" w:hint="eastAsia"/>
                <w:color w:val="0070C0"/>
              </w:rPr>
              <w:t>6]</w:t>
            </w:r>
            <w:r>
              <w:rPr>
                <w:rFonts w:ascii="Calibri" w:eastAsia="宋体" w:hAnsi="Calibri" w:cs="Times New Roman" w:hint="eastAsia"/>
              </w:rPr>
              <w:t>；复位</w:t>
            </w:r>
            <w:r>
              <w:rPr>
                <w:rFonts w:ascii="Calibri" w:eastAsia="宋体" w:hAnsi="Calibri" w:cs="Times New Roman" w:hint="eastAsia"/>
              </w:rPr>
              <w:t>WE=0</w:t>
            </w:r>
            <w:r>
              <w:rPr>
                <w:rFonts w:ascii="Calibri" w:eastAsia="宋体" w:hAnsi="Calibri" w:cs="Times New Roman" w:hint="eastAsia"/>
              </w:rPr>
              <w:t>，</w:t>
            </w:r>
            <w:r>
              <w:rPr>
                <w:rFonts w:ascii="Calibri" w:eastAsia="宋体" w:hAnsi="Calibri" w:cs="Times New Roman"/>
                <w:noProof/>
              </w:rPr>
              <w:drawing>
                <wp:inline distT="0" distB="0" distL="114300" distR="114300" wp14:anchorId="48E96104" wp14:editId="3C3BA068">
                  <wp:extent cx="212090" cy="118110"/>
                  <wp:effectExtent l="0" t="0" r="3810" b="8890"/>
                  <wp:docPr id="7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090" cy="118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宋体" w:hAnsi="Calibri" w:cs="Times New Roman" w:hint="eastAsia"/>
              </w:rPr>
              <w:t>=1</w:t>
            </w:r>
          </w:p>
          <w:p w14:paraId="41865724" w14:textId="77777777" w:rsidR="008F5822" w:rsidRDefault="00C02598">
            <w:pPr>
              <w:rPr>
                <w:ins w:id="16" w:author="紫猫" w:date="2024-11-05T16:58:00Z"/>
                <w:rFonts w:ascii="Calibri" w:eastAsia="宋体" w:hAnsi="Calibri" w:cs="Times New Roman"/>
                <w:i/>
                <w:iCs/>
                <w:color w:val="0070C0"/>
              </w:rPr>
            </w:pPr>
            <w:r>
              <w:rPr>
                <w:rFonts w:ascii="Calibri" w:eastAsia="宋体" w:hAnsi="Calibri" w:cs="Times New Roman" w:hint="eastAsia"/>
                <w:i/>
                <w:iCs/>
                <w:color w:val="0070C0"/>
              </w:rPr>
              <w:t>此处请贴</w:t>
            </w:r>
            <w:r>
              <w:rPr>
                <w:rFonts w:ascii="Calibri" w:eastAsia="宋体" w:hAnsi="Calibri" w:cs="Times New Roman" w:hint="eastAsia"/>
                <w:i/>
                <w:iCs/>
                <w:color w:val="0070C0"/>
              </w:rPr>
              <w:t>[</w:t>
            </w:r>
            <w:r>
              <w:rPr>
                <w:rFonts w:ascii="Calibri" w:eastAsia="宋体" w:hAnsi="Calibri" w:cs="Times New Roman" w:hint="eastAsia"/>
                <w:i/>
                <w:iCs/>
                <w:color w:val="0070C0"/>
              </w:rPr>
              <w:t>图</w:t>
            </w:r>
            <w:r>
              <w:rPr>
                <w:rFonts w:ascii="Calibri" w:eastAsia="宋体" w:hAnsi="Calibri" w:cs="Times New Roman" w:hint="eastAsia"/>
                <w:i/>
                <w:iCs/>
                <w:color w:val="0070C0"/>
              </w:rPr>
              <w:t>5]</w:t>
            </w:r>
            <w:r>
              <w:rPr>
                <w:rFonts w:ascii="Calibri" w:eastAsia="宋体" w:hAnsi="Calibri" w:cs="Times New Roman" w:hint="eastAsia"/>
                <w:i/>
                <w:iCs/>
                <w:color w:val="0070C0"/>
              </w:rPr>
              <w:t>、</w:t>
            </w:r>
            <w:r>
              <w:rPr>
                <w:rFonts w:ascii="Calibri" w:eastAsia="宋体" w:hAnsi="Calibri" w:cs="Times New Roman" w:hint="eastAsia"/>
                <w:i/>
                <w:iCs/>
                <w:color w:val="0070C0"/>
              </w:rPr>
              <w:t>[</w:t>
            </w:r>
            <w:r>
              <w:rPr>
                <w:rFonts w:ascii="Calibri" w:eastAsia="宋体" w:hAnsi="Calibri" w:cs="Times New Roman" w:hint="eastAsia"/>
                <w:i/>
                <w:iCs/>
                <w:color w:val="0070C0"/>
              </w:rPr>
              <w:t>图</w:t>
            </w:r>
            <w:r>
              <w:rPr>
                <w:rFonts w:ascii="Calibri" w:eastAsia="宋体" w:hAnsi="Calibri" w:cs="Times New Roman" w:hint="eastAsia"/>
                <w:i/>
                <w:iCs/>
                <w:color w:val="0070C0"/>
              </w:rPr>
              <w:t>6]</w:t>
            </w:r>
          </w:p>
          <w:p w14:paraId="59C9C742" w14:textId="77777777" w:rsidR="008F5822" w:rsidRDefault="00C02598">
            <w:pPr>
              <w:rPr>
                <w:ins w:id="17" w:author="紫猫" w:date="2024-11-05T16:58:00Z"/>
                <w:rFonts w:ascii="Calibri" w:eastAsia="宋体" w:hAnsi="Calibri" w:cs="Times New Roman"/>
                <w:i/>
                <w:iCs/>
                <w:color w:val="0070C0"/>
              </w:rPr>
            </w:pPr>
            <w:ins w:id="18" w:author="紫猫" w:date="2024-11-05T16:58:00Z">
              <w:r>
                <w:rPr>
                  <w:rFonts w:ascii="Calibri" w:eastAsia="宋体" w:hAnsi="Calibri" w:cs="Times New Roman" w:hint="eastAsia"/>
                  <w:i/>
                  <w:iCs/>
                  <w:noProof/>
                  <w:color w:val="0070C0"/>
                </w:rPr>
                <w:drawing>
                  <wp:inline distT="0" distB="0" distL="114300" distR="114300" wp14:anchorId="56859A55" wp14:editId="5E7EA5F0">
                    <wp:extent cx="1466850" cy="847725"/>
                    <wp:effectExtent l="0" t="0" r="11430" b="5715"/>
                    <wp:docPr id="6" name="图片 6" descr="屏幕截图 2024-11-05 16561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" name="图片 6" descr="屏幕截图 2024-11-05 16561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4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466850" cy="84772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ins>
          </w:p>
          <w:p w14:paraId="2CEE1E3F" w14:textId="77777777" w:rsidR="008F5822" w:rsidRDefault="00C02598">
            <w:pPr>
              <w:rPr>
                <w:rFonts w:ascii="Calibri" w:eastAsia="宋体" w:hAnsi="Calibri" w:cs="Times New Roman"/>
                <w:i/>
                <w:iCs/>
                <w:color w:val="0070C0"/>
              </w:rPr>
            </w:pPr>
            <w:ins w:id="19" w:author="紫猫" w:date="2024-11-05T16:58:00Z">
              <w:r>
                <w:rPr>
                  <w:rFonts w:ascii="Calibri" w:eastAsia="宋体" w:hAnsi="Calibri" w:cs="Times New Roman" w:hint="eastAsia"/>
                  <w:i/>
                  <w:iCs/>
                  <w:noProof/>
                  <w:color w:val="0070C0"/>
                </w:rPr>
                <w:drawing>
                  <wp:inline distT="0" distB="0" distL="114300" distR="114300" wp14:anchorId="3BB0DA14" wp14:editId="0AAB0EB4">
                    <wp:extent cx="1152525" cy="676275"/>
                    <wp:effectExtent l="0" t="0" r="5715" b="9525"/>
                    <wp:docPr id="7" name="图片 7" descr="屏幕截图 2024-11-05 16505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7" name="图片 7" descr="屏幕截图 2024-11-05 16505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3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152525" cy="67627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ins>
          </w:p>
          <w:p w14:paraId="460B269C" w14:textId="77777777" w:rsidR="008F5822" w:rsidRDefault="00C02598">
            <w:pPr>
              <w:numPr>
                <w:ilvl w:val="1"/>
                <w:numId w:val="9"/>
              </w:numPr>
              <w:ind w:left="105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参照以上步骤，继续将</w:t>
            </w:r>
            <w:r>
              <w:rPr>
                <w:rFonts w:ascii="Calibri" w:eastAsia="宋体" w:hAnsi="Calibri" w:cs="Times New Roman" w:hint="eastAsia"/>
              </w:rPr>
              <w:t>89H</w:t>
            </w:r>
            <w:r>
              <w:rPr>
                <w:rFonts w:ascii="Calibri" w:eastAsia="宋体" w:hAnsi="Calibri" w:cs="Times New Roman" w:hint="eastAsia"/>
              </w:rPr>
              <w:t>，</w:t>
            </w:r>
            <w:r>
              <w:rPr>
                <w:rFonts w:ascii="Calibri" w:eastAsia="宋体" w:hAnsi="Calibri" w:cs="Times New Roman" w:hint="eastAsia"/>
              </w:rPr>
              <w:t>32H</w:t>
            </w:r>
            <w:r>
              <w:rPr>
                <w:rFonts w:ascii="Calibri" w:eastAsia="宋体" w:hAnsi="Calibri" w:cs="Times New Roman" w:hint="eastAsia"/>
              </w:rPr>
              <w:t>分别存入</w:t>
            </w:r>
            <w:r>
              <w:rPr>
                <w:rFonts w:ascii="Calibri" w:eastAsia="宋体" w:hAnsi="Calibri" w:cs="Times New Roman" w:hint="eastAsia"/>
              </w:rPr>
              <w:t>DR1, DR2</w:t>
            </w:r>
            <w:r>
              <w:rPr>
                <w:rFonts w:ascii="Calibri" w:eastAsia="宋体" w:hAnsi="Calibri" w:cs="Times New Roman" w:hint="eastAsia"/>
              </w:rPr>
              <w:t>，再将</w:t>
            </w:r>
            <w:r>
              <w:rPr>
                <w:rFonts w:ascii="Calibri" w:eastAsia="宋体" w:hAnsi="Calibri" w:cs="Times New Roman" w:hint="eastAsia"/>
              </w:rPr>
              <w:t>DR1, DR2</w:t>
            </w:r>
            <w:r>
              <w:rPr>
                <w:rFonts w:ascii="Calibri" w:eastAsia="宋体" w:hAnsi="Calibri" w:cs="Times New Roman" w:hint="eastAsia"/>
              </w:rPr>
              <w:t>的内容写入到存储器</w:t>
            </w:r>
            <w:r>
              <w:rPr>
                <w:rFonts w:ascii="Calibri" w:eastAsia="宋体" w:hAnsi="Calibri" w:cs="Times New Roman" w:hint="eastAsia"/>
              </w:rPr>
              <w:t>22H, 23H</w:t>
            </w:r>
            <w:r>
              <w:rPr>
                <w:rFonts w:ascii="Calibri" w:eastAsia="宋体" w:hAnsi="Calibri" w:cs="Times New Roman" w:hint="eastAsia"/>
              </w:rPr>
              <w:t>中</w:t>
            </w:r>
          </w:p>
          <w:p w14:paraId="34D512B4" w14:textId="77777777" w:rsidR="008F5822" w:rsidRDefault="00C02598">
            <w:pPr>
              <w:rPr>
                <w:ins w:id="20" w:author="紫猫" w:date="2024-11-05T17:25:00Z"/>
                <w:rFonts w:ascii="Calibri" w:eastAsia="宋体" w:hAnsi="Calibri" w:cs="Times New Roman"/>
                <w:i/>
                <w:iCs/>
                <w:color w:val="0070C0"/>
              </w:rPr>
            </w:pPr>
            <w:r>
              <w:rPr>
                <w:rFonts w:ascii="Calibri" w:eastAsia="宋体" w:hAnsi="Calibri" w:cs="Times New Roman" w:hint="eastAsia"/>
                <w:i/>
                <w:iCs/>
                <w:color w:val="0070C0"/>
              </w:rPr>
              <w:t>仿照</w:t>
            </w:r>
            <w:r>
              <w:rPr>
                <w:rFonts w:ascii="Calibri" w:eastAsia="宋体" w:hAnsi="Calibri" w:cs="Times New Roman" w:hint="eastAsia"/>
                <w:i/>
                <w:iCs/>
                <w:color w:val="0070C0"/>
              </w:rPr>
              <w:t>[</w:t>
            </w:r>
            <w:r>
              <w:rPr>
                <w:rFonts w:ascii="Calibri" w:eastAsia="宋体" w:hAnsi="Calibri" w:cs="Times New Roman" w:hint="eastAsia"/>
                <w:i/>
                <w:iCs/>
                <w:color w:val="0070C0"/>
              </w:rPr>
              <w:t>图</w:t>
            </w:r>
            <w:r>
              <w:rPr>
                <w:rFonts w:ascii="Calibri" w:eastAsia="宋体" w:hAnsi="Calibri" w:cs="Times New Roman" w:hint="eastAsia"/>
                <w:i/>
                <w:iCs/>
                <w:color w:val="0070C0"/>
              </w:rPr>
              <w:t>3]-[</w:t>
            </w:r>
            <w:r>
              <w:rPr>
                <w:rFonts w:ascii="Calibri" w:eastAsia="宋体" w:hAnsi="Calibri" w:cs="Times New Roman" w:hint="eastAsia"/>
                <w:i/>
                <w:iCs/>
                <w:color w:val="0070C0"/>
              </w:rPr>
              <w:t>图</w:t>
            </w:r>
            <w:r>
              <w:rPr>
                <w:rFonts w:ascii="Calibri" w:eastAsia="宋体" w:hAnsi="Calibri" w:cs="Times New Roman" w:hint="eastAsia"/>
                <w:i/>
                <w:iCs/>
                <w:color w:val="0070C0"/>
              </w:rPr>
              <w:t>6]</w:t>
            </w:r>
            <w:r>
              <w:rPr>
                <w:rFonts w:ascii="Calibri" w:eastAsia="宋体" w:hAnsi="Calibri" w:cs="Times New Roman" w:hint="eastAsia"/>
                <w:i/>
                <w:iCs/>
                <w:color w:val="0070C0"/>
              </w:rPr>
              <w:t>贴</w:t>
            </w:r>
            <w:r>
              <w:rPr>
                <w:rFonts w:ascii="Calibri" w:eastAsia="宋体" w:hAnsi="Calibri" w:cs="Times New Roman" w:hint="eastAsia"/>
                <w:i/>
                <w:iCs/>
                <w:color w:val="0070C0"/>
              </w:rPr>
              <w:t>4</w:t>
            </w:r>
            <w:r>
              <w:rPr>
                <w:rFonts w:ascii="Calibri" w:eastAsia="宋体" w:hAnsi="Calibri" w:cs="Times New Roman" w:hint="eastAsia"/>
                <w:i/>
                <w:iCs/>
                <w:color w:val="0070C0"/>
              </w:rPr>
              <w:t>张图</w:t>
            </w:r>
          </w:p>
          <w:p w14:paraId="6D3B49AC" w14:textId="77777777" w:rsidR="008F5822" w:rsidRDefault="00C02598">
            <w:pPr>
              <w:rPr>
                <w:ins w:id="21" w:author="紫猫" w:date="2024-11-05T17:46:00Z"/>
                <w:rFonts w:ascii="Calibri" w:eastAsia="宋体" w:hAnsi="Calibri" w:cs="Times New Roman"/>
                <w:i/>
                <w:iCs/>
                <w:color w:val="0070C0"/>
              </w:rPr>
            </w:pPr>
            <w:ins w:id="22" w:author="紫猫" w:date="2024-11-05T17:46:00Z">
              <w:r>
                <w:rPr>
                  <w:rFonts w:ascii="Calibri" w:eastAsia="宋体" w:hAnsi="Calibri" w:cs="Times New Roman" w:hint="eastAsia"/>
                  <w:i/>
                  <w:iCs/>
                  <w:noProof/>
                  <w:color w:val="0070C0"/>
                </w:rPr>
                <w:drawing>
                  <wp:inline distT="0" distB="0" distL="114300" distR="114300" wp14:anchorId="5F5FD645" wp14:editId="7AAC0ED2">
                    <wp:extent cx="2552700" cy="2247900"/>
                    <wp:effectExtent l="0" t="0" r="7620" b="7620"/>
                    <wp:docPr id="10" name="图片 10" descr="屏幕截图 2024-11-05 17383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0" name="图片 10" descr="屏幕截图 2024-11-05 17383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552700" cy="22479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ins>
          </w:p>
          <w:p w14:paraId="168633DD" w14:textId="77777777" w:rsidR="008F5822" w:rsidRDefault="00C02598">
            <w:pPr>
              <w:rPr>
                <w:ins w:id="23" w:author="紫猫" w:date="2024-11-05T17:47:00Z"/>
                <w:rFonts w:ascii="Calibri" w:eastAsia="宋体" w:hAnsi="Calibri" w:cs="Times New Roman"/>
                <w:i/>
                <w:iCs/>
                <w:color w:val="0070C0"/>
              </w:rPr>
            </w:pPr>
            <w:ins w:id="24" w:author="紫猫" w:date="2024-11-05T17:47:00Z">
              <w:r>
                <w:rPr>
                  <w:rFonts w:ascii="Calibri" w:eastAsia="宋体" w:hAnsi="Calibri" w:cs="Times New Roman" w:hint="eastAsia"/>
                  <w:i/>
                  <w:iCs/>
                  <w:noProof/>
                  <w:color w:val="0070C0"/>
                </w:rPr>
                <w:drawing>
                  <wp:inline distT="0" distB="0" distL="114300" distR="114300" wp14:anchorId="35C194DC" wp14:editId="5E789E73">
                    <wp:extent cx="1524000" cy="1028700"/>
                    <wp:effectExtent l="0" t="0" r="0" b="7620"/>
                    <wp:docPr id="11" name="图片 11" descr="屏幕截图 2024-11-05 17424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1" name="图片 11" descr="屏幕截图 2024-11-05 17424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6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524000" cy="10287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ins>
          </w:p>
          <w:p w14:paraId="358059D0" w14:textId="77777777" w:rsidR="008F5822" w:rsidRDefault="00C02598">
            <w:pPr>
              <w:rPr>
                <w:ins w:id="25" w:author="紫猫" w:date="2024-11-05T17:47:00Z"/>
                <w:rFonts w:ascii="Calibri" w:eastAsia="宋体" w:hAnsi="Calibri" w:cs="Times New Roman"/>
                <w:i/>
                <w:iCs/>
                <w:color w:val="0070C0"/>
              </w:rPr>
            </w:pPr>
            <w:ins w:id="26" w:author="紫猫" w:date="2024-11-05T17:47:00Z">
              <w:r>
                <w:rPr>
                  <w:rFonts w:ascii="Calibri" w:eastAsia="宋体" w:hAnsi="Calibri" w:cs="Times New Roman" w:hint="eastAsia"/>
                  <w:i/>
                  <w:iCs/>
                  <w:noProof/>
                  <w:color w:val="0070C0"/>
                </w:rPr>
                <w:lastRenderedPageBreak/>
                <w:drawing>
                  <wp:inline distT="0" distB="0" distL="114300" distR="114300" wp14:anchorId="54639C82" wp14:editId="0C78154D">
                    <wp:extent cx="3590925" cy="2000250"/>
                    <wp:effectExtent l="0" t="0" r="5715" b="11430"/>
                    <wp:docPr id="12" name="图片 12" descr="屏幕截图 2024-11-05 173619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2" name="图片 12" descr="屏幕截图 2024-11-05 17361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7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590925" cy="200025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ins>
          </w:p>
          <w:p w14:paraId="180240B4" w14:textId="77777777" w:rsidR="008F5822" w:rsidRDefault="008F5822">
            <w:pPr>
              <w:rPr>
                <w:ins w:id="27" w:author="紫猫" w:date="2024-11-05T16:59:00Z"/>
                <w:rFonts w:ascii="Calibri" w:eastAsia="宋体" w:hAnsi="Calibri" w:cs="Times New Roman"/>
                <w:i/>
                <w:iCs/>
                <w:color w:val="0070C0"/>
              </w:rPr>
            </w:pPr>
          </w:p>
          <w:p w14:paraId="2978FF73" w14:textId="77777777" w:rsidR="008F5822" w:rsidRDefault="00C02598">
            <w:pPr>
              <w:rPr>
                <w:rFonts w:ascii="Calibri" w:eastAsia="宋体" w:hAnsi="Calibri" w:cs="Times New Roman"/>
                <w:i/>
                <w:iCs/>
                <w:color w:val="0070C0"/>
              </w:rPr>
            </w:pPr>
            <w:ins w:id="28" w:author="紫猫" w:date="2024-11-05T17:47:00Z">
              <w:r>
                <w:rPr>
                  <w:rFonts w:ascii="Calibri" w:eastAsia="宋体" w:hAnsi="Calibri" w:cs="Times New Roman" w:hint="eastAsia"/>
                  <w:i/>
                  <w:iCs/>
                  <w:noProof/>
                  <w:color w:val="0070C0"/>
                </w:rPr>
                <w:drawing>
                  <wp:inline distT="0" distB="0" distL="114300" distR="114300" wp14:anchorId="75D5D7ED" wp14:editId="27C99EB4">
                    <wp:extent cx="1152525" cy="676275"/>
                    <wp:effectExtent l="0" t="0" r="5715" b="9525"/>
                    <wp:docPr id="13" name="图片 13" descr="屏幕截图 2024-11-05 16505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3" name="图片 13" descr="屏幕截图 2024-11-05 16505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3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152525" cy="67627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ins>
          </w:p>
          <w:p w14:paraId="21ECB240" w14:textId="77777777" w:rsidR="008F5822" w:rsidRDefault="00C02598">
            <w:pPr>
              <w:numPr>
                <w:ilvl w:val="0"/>
                <w:numId w:val="9"/>
              </w:numPr>
              <w:ind w:left="21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读出数据，以将地址</w:t>
            </w:r>
            <w:r>
              <w:rPr>
                <w:rFonts w:ascii="Calibri" w:eastAsia="宋体" w:hAnsi="Calibri" w:cs="Times New Roman" w:hint="eastAsia"/>
              </w:rPr>
              <w:t>20H</w:t>
            </w:r>
            <w:r>
              <w:rPr>
                <w:rFonts w:ascii="Calibri" w:eastAsia="宋体" w:hAnsi="Calibri" w:cs="Times New Roman" w:hint="eastAsia"/>
              </w:rPr>
              <w:t>的数据读出为例</w:t>
            </w:r>
          </w:p>
          <w:p w14:paraId="107F0211" w14:textId="77777777" w:rsidR="008F5822" w:rsidRDefault="00C02598">
            <w:pPr>
              <w:numPr>
                <w:ilvl w:val="1"/>
                <w:numId w:val="9"/>
              </w:numPr>
              <w:ind w:left="105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地址锁存：将</w:t>
            </w:r>
            <w:r>
              <w:rPr>
                <w:rFonts w:ascii="Calibri" w:eastAsia="宋体" w:hAnsi="Calibri" w:cs="Times New Roman" w:hint="eastAsia"/>
              </w:rPr>
              <w:t>SW7</w:t>
            </w:r>
            <w:r>
              <w:rPr>
                <w:rFonts w:ascii="Calibri" w:eastAsia="宋体" w:hAnsi="Calibri" w:cs="Times New Roman" w:hint="eastAsia"/>
              </w:rPr>
              <w:t>～</w:t>
            </w:r>
            <w:r>
              <w:rPr>
                <w:rFonts w:ascii="Calibri" w:eastAsia="宋体" w:hAnsi="Calibri" w:cs="Times New Roman" w:hint="eastAsia"/>
              </w:rPr>
              <w:t>SW0</w:t>
            </w:r>
            <w:r>
              <w:rPr>
                <w:rFonts w:ascii="Calibri" w:eastAsia="宋体" w:hAnsi="Calibri" w:cs="Times New Roman" w:hint="eastAsia"/>
              </w:rPr>
              <w:t>置为</w:t>
            </w:r>
            <w:r>
              <w:rPr>
                <w:rFonts w:ascii="Calibri" w:eastAsia="宋体" w:hAnsi="Calibri" w:cs="Times New Roman" w:hint="eastAsia"/>
              </w:rPr>
              <w:t>00100000</w:t>
            </w:r>
            <w:r>
              <w:rPr>
                <w:rFonts w:ascii="Calibri" w:eastAsia="宋体" w:hAnsi="Calibri" w:cs="Times New Roman" w:hint="eastAsia"/>
              </w:rPr>
              <w:t>，打开三态门</w:t>
            </w:r>
            <w:r>
              <w:rPr>
                <w:rFonts w:ascii="Calibri" w:eastAsia="宋体" w:hAnsi="Calibri" w:cs="Times New Roman"/>
                <w:noProof/>
              </w:rPr>
              <w:drawing>
                <wp:inline distT="0" distB="0" distL="114300" distR="114300" wp14:anchorId="7CDA1FC0" wp14:editId="57010A13">
                  <wp:extent cx="790575" cy="132715"/>
                  <wp:effectExtent l="0" t="0" r="9525" b="6985"/>
                  <wp:docPr id="80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132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宋体" w:hAnsi="Calibri" w:cs="Times New Roman" w:hint="eastAsia"/>
              </w:rPr>
              <w:t>=0</w:t>
            </w:r>
            <w:r>
              <w:rPr>
                <w:rFonts w:ascii="Calibri" w:eastAsia="宋体" w:hAnsi="Calibri" w:cs="Times New Roman" w:hint="eastAsia"/>
              </w:rPr>
              <w:t>，地址送入总线，观察总线指示灯</w:t>
            </w:r>
            <w:r>
              <w:rPr>
                <w:rFonts w:ascii="Calibri" w:eastAsia="宋体" w:hAnsi="Calibri" w:cs="Times New Roman" w:hint="eastAsia"/>
              </w:rPr>
              <w:t>D7~D0</w:t>
            </w:r>
            <w:r>
              <w:rPr>
                <w:rFonts w:ascii="Calibri" w:eastAsia="宋体" w:hAnsi="Calibri" w:cs="Times New Roman" w:hint="eastAsia"/>
              </w:rPr>
              <w:t>；</w:t>
            </w:r>
            <w:r>
              <w:rPr>
                <w:rFonts w:ascii="Calibri" w:eastAsia="宋体" w:hAnsi="Calibri" w:cs="Times New Roman" w:hint="eastAsia"/>
              </w:rPr>
              <w:t>LDAR=1</w:t>
            </w:r>
            <w:r>
              <w:rPr>
                <w:rFonts w:ascii="Calibri" w:eastAsia="宋体" w:hAnsi="Calibri" w:cs="Times New Roman" w:hint="eastAsia"/>
              </w:rPr>
              <w:t>，发出脉冲</w:t>
            </w:r>
            <w:r>
              <w:rPr>
                <w:rFonts w:ascii="Calibri" w:eastAsia="宋体" w:hAnsi="Calibri" w:cs="Times New Roman" w:hint="eastAsia"/>
              </w:rPr>
              <w:t>P4</w:t>
            </w:r>
            <w:r>
              <w:rPr>
                <w:rFonts w:ascii="Calibri" w:eastAsia="宋体" w:hAnsi="Calibri" w:cs="Times New Roman" w:hint="eastAsia"/>
              </w:rPr>
              <w:t>，地址信号锁存入</w:t>
            </w:r>
            <w:r>
              <w:rPr>
                <w:rFonts w:ascii="Calibri" w:eastAsia="宋体" w:hAnsi="Calibri" w:cs="Times New Roman" w:hint="eastAsia"/>
              </w:rPr>
              <w:t>AR</w:t>
            </w:r>
            <w:r>
              <w:rPr>
                <w:rFonts w:ascii="Calibri" w:eastAsia="宋体" w:hAnsi="Calibri" w:cs="Times New Roman" w:hint="eastAsia"/>
              </w:rPr>
              <w:t>，观察地址指示灯；复位</w:t>
            </w:r>
            <w:r>
              <w:rPr>
                <w:rFonts w:ascii="Calibri" w:eastAsia="宋体" w:hAnsi="Calibri" w:cs="Times New Roman" w:hint="eastAsia"/>
              </w:rPr>
              <w:t>LDAR=0</w:t>
            </w:r>
            <w:r>
              <w:rPr>
                <w:rFonts w:ascii="Calibri" w:eastAsia="宋体" w:hAnsi="Calibri" w:cs="Times New Roman" w:hint="eastAsia"/>
              </w:rPr>
              <w:t>，</w:t>
            </w:r>
            <w:r>
              <w:rPr>
                <w:rFonts w:ascii="Calibri" w:eastAsia="宋体" w:hAnsi="Calibri" w:cs="Times New Roman"/>
                <w:noProof/>
              </w:rPr>
              <w:drawing>
                <wp:inline distT="0" distB="0" distL="114300" distR="114300" wp14:anchorId="5DEC6885" wp14:editId="5172AC8D">
                  <wp:extent cx="790575" cy="132715"/>
                  <wp:effectExtent l="0" t="0" r="9525" b="6985"/>
                  <wp:docPr id="81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132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宋体" w:hAnsi="Calibri" w:cs="Times New Roman" w:hint="eastAsia"/>
              </w:rPr>
              <w:t>=1</w:t>
            </w:r>
          </w:p>
          <w:p w14:paraId="737EFE38" w14:textId="77777777" w:rsidR="008F5822" w:rsidRDefault="00C02598">
            <w:pPr>
              <w:numPr>
                <w:ilvl w:val="1"/>
                <w:numId w:val="9"/>
              </w:numPr>
              <w:ind w:left="105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读出数据：打开片选信号</w:t>
            </w:r>
            <w:r>
              <w:rPr>
                <w:rFonts w:ascii="Calibri" w:eastAsia="宋体" w:hAnsi="Calibri" w:cs="Times New Roman"/>
                <w:noProof/>
              </w:rPr>
              <w:drawing>
                <wp:inline distT="0" distB="0" distL="114300" distR="114300" wp14:anchorId="37528F30" wp14:editId="754C08D7">
                  <wp:extent cx="212090" cy="118110"/>
                  <wp:effectExtent l="0" t="0" r="3810" b="8890"/>
                  <wp:docPr id="8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090" cy="118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宋体" w:hAnsi="Calibri" w:cs="Times New Roman" w:hint="eastAsia"/>
              </w:rPr>
              <w:t>=0</w:t>
            </w:r>
            <w:r>
              <w:rPr>
                <w:rFonts w:ascii="Calibri" w:eastAsia="宋体" w:hAnsi="Calibri" w:cs="Times New Roman" w:hint="eastAsia"/>
              </w:rPr>
              <w:t>，此时总线指示灯上应显示地址</w:t>
            </w:r>
            <w:r>
              <w:rPr>
                <w:rFonts w:ascii="Calibri" w:eastAsia="宋体" w:hAnsi="Calibri" w:cs="Times New Roman" w:hint="eastAsia"/>
              </w:rPr>
              <w:t>20H</w:t>
            </w:r>
            <w:r>
              <w:rPr>
                <w:rFonts w:ascii="Calibri" w:eastAsia="宋体" w:hAnsi="Calibri" w:cs="Times New Roman" w:hint="eastAsia"/>
              </w:rPr>
              <w:t>中存储的数据</w:t>
            </w:r>
            <w:r>
              <w:rPr>
                <w:rFonts w:ascii="Calibri" w:eastAsia="宋体" w:hAnsi="Calibri" w:cs="Times New Roman" w:hint="eastAsia"/>
                <w:i/>
                <w:iCs/>
                <w:color w:val="0070C0"/>
              </w:rPr>
              <w:t>[</w:t>
            </w:r>
            <w:r>
              <w:rPr>
                <w:rFonts w:ascii="Calibri" w:eastAsia="宋体" w:hAnsi="Calibri" w:cs="Times New Roman" w:hint="eastAsia"/>
                <w:i/>
                <w:iCs/>
                <w:color w:val="0070C0"/>
              </w:rPr>
              <w:t>图</w:t>
            </w:r>
            <w:r>
              <w:rPr>
                <w:rFonts w:ascii="Calibri" w:eastAsia="宋体" w:hAnsi="Calibri" w:cs="Times New Roman" w:hint="eastAsia"/>
                <w:i/>
                <w:iCs/>
                <w:color w:val="0070C0"/>
              </w:rPr>
              <w:t>7]</w:t>
            </w:r>
            <w:r>
              <w:rPr>
                <w:rFonts w:ascii="Calibri" w:eastAsia="宋体" w:hAnsi="Calibri" w:cs="Times New Roman" w:hint="eastAsia"/>
              </w:rPr>
              <w:t>；复位</w:t>
            </w:r>
            <w:r>
              <w:rPr>
                <w:rFonts w:ascii="Calibri" w:eastAsia="宋体" w:hAnsi="Calibri" w:cs="Times New Roman"/>
                <w:noProof/>
              </w:rPr>
              <w:drawing>
                <wp:inline distT="0" distB="0" distL="114300" distR="114300" wp14:anchorId="00FC093C" wp14:editId="5FFAF047">
                  <wp:extent cx="212090" cy="118110"/>
                  <wp:effectExtent l="0" t="0" r="3810" b="8890"/>
                  <wp:docPr id="8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090" cy="118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宋体" w:hAnsi="Calibri" w:cs="Times New Roman" w:hint="eastAsia"/>
              </w:rPr>
              <w:t>=1</w:t>
            </w:r>
          </w:p>
          <w:p w14:paraId="69EBA573" w14:textId="77777777" w:rsidR="008F5822" w:rsidRDefault="00C02598">
            <w:pPr>
              <w:rPr>
                <w:ins w:id="29" w:author="紫猫" w:date="2024-11-05T17:25:00Z"/>
                <w:rFonts w:ascii="Calibri" w:eastAsia="宋体" w:hAnsi="Calibri" w:cs="Times New Roman"/>
                <w:i/>
                <w:iCs/>
                <w:color w:val="0070C0"/>
              </w:rPr>
            </w:pPr>
            <w:r>
              <w:rPr>
                <w:rFonts w:ascii="Calibri" w:eastAsia="宋体" w:hAnsi="Calibri" w:cs="Times New Roman" w:hint="eastAsia"/>
                <w:i/>
                <w:iCs/>
                <w:color w:val="0070C0"/>
              </w:rPr>
              <w:t>此处请贴</w:t>
            </w:r>
            <w:r>
              <w:rPr>
                <w:rFonts w:ascii="Calibri" w:eastAsia="宋体" w:hAnsi="Calibri" w:cs="Times New Roman" w:hint="eastAsia"/>
                <w:i/>
                <w:iCs/>
                <w:color w:val="0070C0"/>
              </w:rPr>
              <w:t>[</w:t>
            </w:r>
            <w:r>
              <w:rPr>
                <w:rFonts w:ascii="Calibri" w:eastAsia="宋体" w:hAnsi="Calibri" w:cs="Times New Roman" w:hint="eastAsia"/>
                <w:i/>
                <w:iCs/>
                <w:color w:val="0070C0"/>
              </w:rPr>
              <w:t>图</w:t>
            </w:r>
            <w:r>
              <w:rPr>
                <w:rFonts w:ascii="Calibri" w:eastAsia="宋体" w:hAnsi="Calibri" w:cs="Times New Roman" w:hint="eastAsia"/>
                <w:i/>
                <w:iCs/>
                <w:color w:val="0070C0"/>
              </w:rPr>
              <w:t>7]</w:t>
            </w:r>
          </w:p>
          <w:p w14:paraId="10371767" w14:textId="77777777" w:rsidR="008F5822" w:rsidRDefault="00C02598">
            <w:pPr>
              <w:rPr>
                <w:rFonts w:ascii="Calibri" w:eastAsia="宋体" w:hAnsi="Calibri" w:cs="Times New Roman"/>
                <w:i/>
                <w:iCs/>
                <w:color w:val="0070C0"/>
              </w:rPr>
            </w:pPr>
            <w:ins w:id="30" w:author="紫猫" w:date="2024-11-05T17:36:00Z">
              <w:r>
                <w:rPr>
                  <w:rFonts w:ascii="Calibri" w:eastAsia="宋体" w:hAnsi="Calibri" w:cs="Times New Roman" w:hint="eastAsia"/>
                  <w:i/>
                  <w:iCs/>
                  <w:noProof/>
                  <w:color w:val="0070C0"/>
                </w:rPr>
                <w:drawing>
                  <wp:inline distT="0" distB="0" distL="114300" distR="114300" wp14:anchorId="38E0B773" wp14:editId="1FEA8C0C">
                    <wp:extent cx="3590925" cy="2000250"/>
                    <wp:effectExtent l="0" t="0" r="5715" b="11430"/>
                    <wp:docPr id="9" name="图片 9" descr="屏幕截图 2024-11-05 173619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9" name="图片 9" descr="屏幕截图 2024-11-05 17361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7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590925" cy="200025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ins>
          </w:p>
          <w:p w14:paraId="2C89901A" w14:textId="77777777" w:rsidR="008F5822" w:rsidRDefault="00C02598">
            <w:pPr>
              <w:numPr>
                <w:ilvl w:val="1"/>
                <w:numId w:val="9"/>
              </w:numPr>
              <w:ind w:left="105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参照以上步骤，依次将地址</w:t>
            </w:r>
            <w:r>
              <w:rPr>
                <w:rFonts w:ascii="Calibri" w:eastAsia="宋体" w:hAnsi="Calibri" w:cs="Times New Roman" w:hint="eastAsia"/>
              </w:rPr>
              <w:t>20H, 21H, 22H, 23H</w:t>
            </w:r>
            <w:r>
              <w:rPr>
                <w:rFonts w:ascii="Calibri" w:eastAsia="宋体" w:hAnsi="Calibri" w:cs="Times New Roman" w:hint="eastAsia"/>
              </w:rPr>
              <w:t>中的数据读出</w:t>
            </w:r>
          </w:p>
          <w:p w14:paraId="346A0C70" w14:textId="77777777" w:rsidR="008F5822" w:rsidRDefault="00C02598">
            <w:pPr>
              <w:rPr>
                <w:ins w:id="31" w:author="紫猫" w:date="2024-11-05T17:25:00Z"/>
                <w:rFonts w:ascii="Calibri" w:eastAsia="宋体" w:hAnsi="Calibri" w:cs="Times New Roman"/>
                <w:i/>
                <w:iCs/>
                <w:color w:val="0070C0"/>
              </w:rPr>
            </w:pPr>
            <w:r>
              <w:rPr>
                <w:rFonts w:ascii="Calibri" w:eastAsia="宋体" w:hAnsi="Calibri" w:cs="Times New Roman" w:hint="eastAsia"/>
                <w:i/>
                <w:iCs/>
                <w:color w:val="0070C0"/>
              </w:rPr>
              <w:t>余下</w:t>
            </w:r>
            <w:r>
              <w:rPr>
                <w:rFonts w:ascii="Calibri" w:eastAsia="宋体" w:hAnsi="Calibri" w:cs="Times New Roman" w:hint="eastAsia"/>
                <w:i/>
                <w:iCs/>
                <w:color w:val="0070C0"/>
              </w:rPr>
              <w:t>3</w:t>
            </w:r>
            <w:r>
              <w:rPr>
                <w:rFonts w:ascii="Calibri" w:eastAsia="宋体" w:hAnsi="Calibri" w:cs="Times New Roman" w:hint="eastAsia"/>
                <w:i/>
                <w:iCs/>
                <w:color w:val="0070C0"/>
              </w:rPr>
              <w:t>个地址中，任选</w:t>
            </w:r>
            <w:r>
              <w:rPr>
                <w:rFonts w:ascii="Calibri" w:eastAsia="宋体" w:hAnsi="Calibri" w:cs="Times New Roman" w:hint="eastAsia"/>
                <w:i/>
                <w:iCs/>
                <w:color w:val="0070C0"/>
              </w:rPr>
              <w:t>1</w:t>
            </w:r>
            <w:r>
              <w:rPr>
                <w:rFonts w:ascii="Calibri" w:eastAsia="宋体" w:hAnsi="Calibri" w:cs="Times New Roman" w:hint="eastAsia"/>
                <w:i/>
                <w:iCs/>
                <w:color w:val="0070C0"/>
              </w:rPr>
              <w:t>张贴图</w:t>
            </w:r>
          </w:p>
          <w:p w14:paraId="636BFA1B" w14:textId="77777777" w:rsidR="008F5822" w:rsidRDefault="00C02598">
            <w:pPr>
              <w:rPr>
                <w:rFonts w:ascii="Calibri" w:eastAsia="宋体" w:hAnsi="Calibri" w:cs="Times New Roman"/>
                <w:i/>
                <w:iCs/>
                <w:color w:val="0070C0"/>
              </w:rPr>
            </w:pPr>
            <w:ins w:id="32" w:author="紫猫" w:date="2024-11-05T17:25:00Z">
              <w:r>
                <w:rPr>
                  <w:rFonts w:ascii="Calibri" w:eastAsia="宋体" w:hAnsi="Calibri" w:cs="Times New Roman" w:hint="eastAsia"/>
                  <w:i/>
                  <w:iCs/>
                  <w:noProof/>
                  <w:color w:val="0070C0"/>
                </w:rPr>
                <w:lastRenderedPageBreak/>
                <w:drawing>
                  <wp:inline distT="0" distB="0" distL="114300" distR="114300" wp14:anchorId="040B76F7" wp14:editId="46DF8399">
                    <wp:extent cx="4191000" cy="2943225"/>
                    <wp:effectExtent l="0" t="0" r="0" b="13335"/>
                    <wp:docPr id="8" name="图片 8" descr="屏幕截图 2024-11-05 1724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8" name="图片 8" descr="屏幕截图 2024-11-05 17243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8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4191000" cy="294322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ins>
          </w:p>
          <w:p w14:paraId="4066BA58" w14:textId="77777777" w:rsidR="008F5822" w:rsidRDefault="00C02598">
            <w:pPr>
              <w:spacing w:beforeLines="50" w:before="156" w:afterLines="50" w:after="156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六、思考题</w:t>
            </w:r>
          </w:p>
          <w:p w14:paraId="4007A852" w14:textId="77777777" w:rsidR="008F5822" w:rsidRDefault="00C02598">
            <w:pPr>
              <w:numPr>
                <w:ilvl w:val="0"/>
                <w:numId w:val="10"/>
              </w:numPr>
              <w:spacing w:line="360" w:lineRule="exac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为何每次读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/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写完毕后，都要将信号复位，如果不复位，会发生什么问题？</w:t>
            </w:r>
          </w:p>
          <w:p w14:paraId="224AE81F" w14:textId="77777777" w:rsidR="008B4627" w:rsidRDefault="008B4627" w:rsidP="008B4627">
            <w:pPr>
              <w:spacing w:line="360" w:lineRule="exact"/>
              <w:rPr>
                <w:rFonts w:ascii="Times New Roman" w:eastAsia="宋体" w:hAnsi="Times New Roman" w:cs="Times New Roman" w:hint="eastAsia"/>
                <w:szCs w:val="24"/>
              </w:rPr>
            </w:pPr>
          </w:p>
          <w:p w14:paraId="00D13047" w14:textId="3D12660F" w:rsidR="008F5822" w:rsidRDefault="008B4627">
            <w:pPr>
              <w:spacing w:line="360" w:lineRule="exact"/>
              <w:rPr>
                <w:rFonts w:ascii="Times New Roman" w:eastAsia="宋体" w:hAnsi="Times New Roman" w:cs="Times New Roman"/>
                <w:szCs w:val="24"/>
              </w:rPr>
            </w:pPr>
            <w:r w:rsidRPr="008B4627">
              <w:rPr>
                <w:rFonts w:ascii="Times New Roman" w:eastAsia="宋体" w:hAnsi="Times New Roman" w:cs="Times New Roman"/>
                <w:szCs w:val="24"/>
              </w:rPr>
              <w:t>数据错误、时序混乱和资源占用问题，计算机系统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不能</w:t>
            </w:r>
            <w:r w:rsidRPr="008B4627">
              <w:rPr>
                <w:rFonts w:ascii="Times New Roman" w:eastAsia="宋体" w:hAnsi="Times New Roman" w:cs="Times New Roman"/>
                <w:szCs w:val="24"/>
              </w:rPr>
              <w:t>稳定运行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。</w:t>
            </w:r>
          </w:p>
          <w:p w14:paraId="7435C924" w14:textId="1988E619" w:rsidR="008F5822" w:rsidRDefault="008F5822">
            <w:pPr>
              <w:spacing w:line="360" w:lineRule="exact"/>
              <w:rPr>
                <w:rFonts w:ascii="Times New Roman" w:eastAsia="宋体" w:hAnsi="Times New Roman" w:cs="Times New Roman"/>
                <w:szCs w:val="24"/>
              </w:rPr>
            </w:pPr>
          </w:p>
          <w:p w14:paraId="4E725081" w14:textId="77777777" w:rsidR="008F5822" w:rsidRDefault="008F5822">
            <w:pPr>
              <w:spacing w:line="360" w:lineRule="exact"/>
              <w:rPr>
                <w:rFonts w:ascii="Times New Roman" w:eastAsia="宋体" w:hAnsi="Times New Roman" w:cs="Times New Roman"/>
                <w:szCs w:val="24"/>
              </w:rPr>
            </w:pPr>
          </w:p>
          <w:p w14:paraId="128755EF" w14:textId="25E9A7C6" w:rsidR="008F5822" w:rsidRPr="008B4627" w:rsidRDefault="00C02598" w:rsidP="008B4627">
            <w:pPr>
              <w:pStyle w:val="a7"/>
              <w:numPr>
                <w:ilvl w:val="0"/>
                <w:numId w:val="10"/>
              </w:numPr>
              <w:ind w:firstLineChars="0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8B4627">
              <w:rPr>
                <w:rFonts w:ascii="Times New Roman" w:eastAsia="宋体" w:hAnsi="Times New Roman" w:cs="Times New Roman" w:hint="eastAsia"/>
                <w:szCs w:val="24"/>
              </w:rPr>
              <w:t>将运算器输出开关打开</w:t>
            </w:r>
            <w:r w:rsidRPr="008B4627">
              <w:rPr>
                <w:rFonts w:ascii="Times New Roman" w:eastAsia="宋体" w:hAnsi="Times New Roman" w:cs="Times New Roman" w:hint="eastAsia"/>
                <w:szCs w:val="24"/>
              </w:rPr>
              <w:t xml:space="preserve"> =0</w:t>
            </w:r>
            <w:r w:rsidRPr="008B4627">
              <w:rPr>
                <w:rFonts w:ascii="Times New Roman" w:eastAsia="宋体" w:hAnsi="Times New Roman" w:cs="Times New Roman" w:hint="eastAsia"/>
                <w:szCs w:val="24"/>
              </w:rPr>
              <w:t>之后，开启片选信号</w:t>
            </w:r>
            <w:r w:rsidRPr="008B4627">
              <w:rPr>
                <w:rFonts w:ascii="Times New Roman" w:eastAsia="宋体" w:hAnsi="Times New Roman" w:cs="Times New Roman" w:hint="eastAsia"/>
                <w:szCs w:val="24"/>
              </w:rPr>
              <w:t xml:space="preserve"> =0</w:t>
            </w:r>
            <w:r w:rsidRPr="008B4627">
              <w:rPr>
                <w:rFonts w:ascii="Times New Roman" w:eastAsia="宋体" w:hAnsi="Times New Roman" w:cs="Times New Roman" w:hint="eastAsia"/>
                <w:szCs w:val="24"/>
              </w:rPr>
              <w:t>之后，数据写入</w:t>
            </w:r>
            <w:r w:rsidRPr="008B4627">
              <w:rPr>
                <w:rFonts w:ascii="Times New Roman" w:eastAsia="宋体" w:hAnsi="Times New Roman" w:cs="Times New Roman" w:hint="eastAsia"/>
                <w:szCs w:val="24"/>
              </w:rPr>
              <w:t>RAM</w:t>
            </w:r>
            <w:r w:rsidRPr="008B4627">
              <w:rPr>
                <w:rFonts w:ascii="Times New Roman" w:eastAsia="宋体" w:hAnsi="Times New Roman" w:cs="Times New Roman" w:hint="eastAsia"/>
                <w:szCs w:val="24"/>
              </w:rPr>
              <w:t>之前，指示灯发生了什么变化，如何解释？</w:t>
            </w:r>
          </w:p>
          <w:p w14:paraId="09CC78FB" w14:textId="4D69B27E" w:rsidR="008F5822" w:rsidRDefault="008F5822" w:rsidP="008B4627">
            <w:pPr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  <w:p w14:paraId="48A0778B" w14:textId="2F382745" w:rsidR="008B4627" w:rsidRDefault="008B4627" w:rsidP="008B4627">
            <w:pPr>
              <w:ind w:firstLineChars="100" w:firstLine="240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变化：指示灯亮起</w:t>
            </w:r>
          </w:p>
          <w:p w14:paraId="45C15295" w14:textId="77777777" w:rsidR="008B4627" w:rsidRDefault="008B4627" w:rsidP="008B4627">
            <w:pPr>
              <w:ind w:firstLineChars="100" w:firstLine="240"/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  <w:p w14:paraId="5D7065F4" w14:textId="3E4414BC" w:rsidR="008B4627" w:rsidRDefault="008B4627" w:rsidP="008B4627">
            <w:pPr>
              <w:ind w:firstLineChars="100" w:firstLine="240"/>
              <w:rPr>
                <w:rFonts w:ascii="Times New Roman" w:eastAsia="黑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解释：</w:t>
            </w:r>
          </w:p>
          <w:p w14:paraId="0558890D" w14:textId="77777777" w:rsidR="008B4627" w:rsidRDefault="008B4627" w:rsidP="008B4627">
            <w:pPr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  <w:p w14:paraId="1E85CB09" w14:textId="48C23F64" w:rsidR="008B4627" w:rsidRPr="008B4627" w:rsidRDefault="008B4627" w:rsidP="008B4627">
            <w:pPr>
              <w:numPr>
                <w:ilvl w:val="0"/>
                <w:numId w:val="11"/>
              </w:numPr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8B4627">
              <w:rPr>
                <w:rFonts w:ascii="Times New Roman" w:eastAsia="黑体" w:hAnsi="Times New Roman" w:cs="Times New Roman"/>
                <w:b/>
                <w:bCs/>
                <w:sz w:val="24"/>
                <w:szCs w:val="24"/>
              </w:rPr>
              <w:t>运算器输出准备</w:t>
            </w:r>
            <w:r w:rsidRPr="008B4627">
              <w:rPr>
                <w:rFonts w:ascii="Times New Roman" w:eastAsia="黑体" w:hAnsi="Times New Roman" w:cs="Times New Roman"/>
                <w:sz w:val="24"/>
                <w:szCs w:val="24"/>
              </w:rPr>
              <w:t>：指示灯亮起可能表示运算器的输出数据已经稳定，可以传输到</w:t>
            </w:r>
            <w:r w:rsidRPr="008B4627">
              <w:rPr>
                <w:rFonts w:ascii="Times New Roman" w:eastAsia="黑体" w:hAnsi="Times New Roman" w:cs="Times New Roman"/>
                <w:sz w:val="24"/>
                <w:szCs w:val="24"/>
              </w:rPr>
              <w:t>RAM</w:t>
            </w:r>
            <w:r w:rsidRPr="008B4627">
              <w:rPr>
                <w:rFonts w:ascii="Times New Roman" w:eastAsia="黑体" w:hAnsi="Times New Roman" w:cs="Times New Roman"/>
                <w:sz w:val="24"/>
                <w:szCs w:val="24"/>
              </w:rPr>
              <w:t>。</w:t>
            </w:r>
          </w:p>
          <w:p w14:paraId="0DCAEB5E" w14:textId="77777777" w:rsidR="008B4627" w:rsidRPr="008B4627" w:rsidRDefault="008B4627" w:rsidP="008B4627">
            <w:pPr>
              <w:numPr>
                <w:ilvl w:val="0"/>
                <w:numId w:val="11"/>
              </w:numPr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8B4627">
              <w:rPr>
                <w:rFonts w:ascii="Times New Roman" w:eastAsia="黑体" w:hAnsi="Times New Roman" w:cs="Times New Roman"/>
                <w:b/>
                <w:bCs/>
                <w:sz w:val="24"/>
                <w:szCs w:val="24"/>
              </w:rPr>
              <w:t>片选确认</w:t>
            </w:r>
            <w:r w:rsidRPr="008B4627">
              <w:rPr>
                <w:rFonts w:ascii="Times New Roman" w:eastAsia="黑体" w:hAnsi="Times New Roman" w:cs="Times New Roman"/>
                <w:sz w:val="24"/>
                <w:szCs w:val="24"/>
              </w:rPr>
              <w:t>：开启片选信号后，指示灯的变化可能是片选确认的视觉反馈，表示</w:t>
            </w:r>
            <w:r w:rsidRPr="008B4627">
              <w:rPr>
                <w:rFonts w:ascii="Times New Roman" w:eastAsia="黑体" w:hAnsi="Times New Roman" w:cs="Times New Roman"/>
                <w:sz w:val="24"/>
                <w:szCs w:val="24"/>
              </w:rPr>
              <w:t>RAM</w:t>
            </w:r>
            <w:r w:rsidRPr="008B4627">
              <w:rPr>
                <w:rFonts w:ascii="Times New Roman" w:eastAsia="黑体" w:hAnsi="Times New Roman" w:cs="Times New Roman"/>
                <w:sz w:val="24"/>
                <w:szCs w:val="24"/>
              </w:rPr>
              <w:t>的特定区域已被激活，可以接收数据。</w:t>
            </w:r>
          </w:p>
          <w:p w14:paraId="3CB4397C" w14:textId="77777777" w:rsidR="008B4627" w:rsidRPr="008B4627" w:rsidRDefault="008B4627" w:rsidP="008B4627">
            <w:pPr>
              <w:numPr>
                <w:ilvl w:val="0"/>
                <w:numId w:val="11"/>
              </w:numPr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8B4627">
              <w:rPr>
                <w:rFonts w:ascii="Times New Roman" w:eastAsia="黑体" w:hAnsi="Times New Roman" w:cs="Times New Roman"/>
                <w:b/>
                <w:bCs/>
                <w:sz w:val="24"/>
                <w:szCs w:val="24"/>
              </w:rPr>
              <w:t>数据传输指示</w:t>
            </w:r>
            <w:r w:rsidRPr="008B4627">
              <w:rPr>
                <w:rFonts w:ascii="Times New Roman" w:eastAsia="黑体" w:hAnsi="Times New Roman" w:cs="Times New Roman"/>
                <w:sz w:val="24"/>
                <w:szCs w:val="24"/>
              </w:rPr>
              <w:t>：指示灯的变化也可能是在指示数据传输的状态，比如亮起可能表示数据正在传输或者即将传输。</w:t>
            </w:r>
          </w:p>
          <w:p w14:paraId="6CF868F8" w14:textId="690E16B2" w:rsidR="008B4627" w:rsidRDefault="008B4627" w:rsidP="008B4627">
            <w:pPr>
              <w:rPr>
                <w:rFonts w:ascii="Times New Roman" w:eastAsia="黑体" w:hAnsi="Times New Roman" w:cs="Times New Roman" w:hint="eastAsia"/>
                <w:sz w:val="24"/>
                <w:szCs w:val="24"/>
              </w:rPr>
            </w:pPr>
          </w:p>
        </w:tc>
      </w:tr>
    </w:tbl>
    <w:p w14:paraId="7893340C" w14:textId="77777777" w:rsidR="008F5822" w:rsidRDefault="008F5822"/>
    <w:sectPr w:rsidR="008F58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7F7DC2A"/>
    <w:multiLevelType w:val="singleLevel"/>
    <w:tmpl w:val="B7F7DC2A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DFDE3DED"/>
    <w:multiLevelType w:val="singleLevel"/>
    <w:tmpl w:val="DFDE3DE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0EC855B3"/>
    <w:multiLevelType w:val="singleLevel"/>
    <w:tmpl w:val="0EC855B3"/>
    <w:lvl w:ilvl="0">
      <w:start w:val="1"/>
      <w:numFmt w:val="chineseCounting"/>
      <w:pStyle w:val="a"/>
      <w:suff w:val="nothing"/>
      <w:lvlText w:val="第%1章"/>
      <w:lvlJc w:val="left"/>
      <w:pPr>
        <w:ind w:left="0" w:firstLine="420"/>
      </w:pPr>
      <w:rPr>
        <w:rFonts w:hint="eastAsia"/>
      </w:rPr>
    </w:lvl>
  </w:abstractNum>
  <w:abstractNum w:abstractNumId="3" w15:restartNumberingAfterBreak="0">
    <w:nsid w:val="0F3C227E"/>
    <w:multiLevelType w:val="multilevel"/>
    <w:tmpl w:val="0F3C227E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17034A"/>
    <w:multiLevelType w:val="multilevel"/>
    <w:tmpl w:val="1B17034A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052DB7"/>
    <w:multiLevelType w:val="multilevel"/>
    <w:tmpl w:val="222EA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FFB703B"/>
    <w:multiLevelType w:val="multilevel"/>
    <w:tmpl w:val="3FFB703B"/>
    <w:lvl w:ilvl="0">
      <w:start w:val="1"/>
      <w:numFmt w:val="chineseCountingThousand"/>
      <w:isLgl/>
      <w:suff w:val="space"/>
      <w:lvlText w:val="%1. "/>
      <w:lvlJc w:val="left"/>
      <w:pPr>
        <w:ind w:left="315" w:firstLine="0"/>
      </w:pPr>
      <w:rPr>
        <w:rFonts w:ascii="黑体" w:eastAsia="黑体" w:hAnsi="Times New Roman" w:cs="Times New Roman" w:hint="eastAsia"/>
        <w:b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8"/>
        <w:szCs w:val="28"/>
        <w:u w:val="none"/>
        <w:vertAlign w:val="baseline"/>
      </w:rPr>
    </w:lvl>
    <w:lvl w:ilvl="1">
      <w:start w:val="1"/>
      <w:numFmt w:val="decimal"/>
      <w:pStyle w:val="a0"/>
      <w:isLgl/>
      <w:suff w:val="space"/>
      <w:lvlText w:val="%1.%2 "/>
      <w:lvlJc w:val="left"/>
      <w:pPr>
        <w:tabs>
          <w:tab w:val="left" w:pos="0"/>
        </w:tabs>
        <w:ind w:left="315" w:firstLine="0"/>
      </w:pPr>
      <w:rPr>
        <w:rFonts w:ascii="仿宋_GB2312" w:eastAsia="仿宋_GB2312" w:hint="eastAsia"/>
        <w:b/>
        <w:i w:val="0"/>
        <w:sz w:val="28"/>
        <w:szCs w:val="28"/>
      </w:rPr>
    </w:lvl>
    <w:lvl w:ilvl="2">
      <w:start w:val="1"/>
      <w:numFmt w:val="decimal"/>
      <w:pStyle w:val="3"/>
      <w:isLgl/>
      <w:suff w:val="space"/>
      <w:lvlText w:val="%1.%2.%3 "/>
      <w:lvlJc w:val="left"/>
      <w:pPr>
        <w:ind w:left="315" w:firstLine="0"/>
      </w:pPr>
      <w:rPr>
        <w:rFonts w:ascii="仿宋_GB2312" w:eastAsia="仿宋_GB2312" w:hint="eastAsia"/>
        <w:b w:val="0"/>
        <w:i w:val="0"/>
        <w:sz w:val="28"/>
        <w:szCs w:val="28"/>
      </w:rPr>
    </w:lvl>
    <w:lvl w:ilvl="3">
      <w:start w:val="1"/>
      <w:numFmt w:val="decimal"/>
      <w:pStyle w:val="4"/>
      <w:isLgl/>
      <w:suff w:val="space"/>
      <w:lvlText w:val="%1.%2.%3.%4 "/>
      <w:lvlJc w:val="left"/>
      <w:pPr>
        <w:ind w:left="315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4">
      <w:start w:val="1"/>
      <w:numFmt w:val="decimal"/>
      <w:isLgl/>
      <w:lvlText w:val="%1.%2.%3.%4.%5"/>
      <w:lvlJc w:val="left"/>
      <w:pPr>
        <w:tabs>
          <w:tab w:val="left" w:pos="1323"/>
        </w:tabs>
        <w:ind w:left="1323" w:hanging="1008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left" w:pos="1467"/>
        </w:tabs>
        <w:ind w:left="1467" w:hanging="1152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left" w:pos="1611"/>
        </w:tabs>
        <w:ind w:left="1611" w:hanging="1296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left" w:pos="1755"/>
        </w:tabs>
        <w:ind w:left="1755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left" w:pos="1899"/>
        </w:tabs>
        <w:ind w:left="1899" w:hanging="1584"/>
      </w:pPr>
      <w:rPr>
        <w:rFonts w:hint="eastAsia"/>
      </w:rPr>
    </w:lvl>
  </w:abstractNum>
  <w:abstractNum w:abstractNumId="7" w15:restartNumberingAfterBreak="0">
    <w:nsid w:val="4C9F8982"/>
    <w:multiLevelType w:val="singleLevel"/>
    <w:tmpl w:val="4C9F8982"/>
    <w:lvl w:ilvl="0">
      <w:start w:val="1"/>
      <w:numFmt w:val="chineseCounting"/>
      <w:pStyle w:val="1"/>
      <w:suff w:val="nothing"/>
      <w:lvlText w:val="第%1章"/>
      <w:lvlJc w:val="left"/>
      <w:pPr>
        <w:ind w:left="0" w:firstLine="420"/>
      </w:pPr>
      <w:rPr>
        <w:rFonts w:hint="eastAsia"/>
      </w:rPr>
    </w:lvl>
  </w:abstractNum>
  <w:abstractNum w:abstractNumId="8" w15:restartNumberingAfterBreak="0">
    <w:nsid w:val="628F549E"/>
    <w:multiLevelType w:val="multilevel"/>
    <w:tmpl w:val="628F549E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9" w15:restartNumberingAfterBreak="0">
    <w:nsid w:val="71A46E2C"/>
    <w:multiLevelType w:val="multilevel"/>
    <w:tmpl w:val="71A46E2C"/>
    <w:lvl w:ilvl="0">
      <w:start w:val="1"/>
      <w:numFmt w:val="decimal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0" w15:restartNumberingAfterBreak="0">
    <w:nsid w:val="7C09EAAF"/>
    <w:multiLevelType w:val="multilevel"/>
    <w:tmpl w:val="7C09EAAF"/>
    <w:lvl w:ilvl="0">
      <w:start w:val="1"/>
      <w:numFmt w:val="decimal"/>
      <w:suff w:val="nothing"/>
      <w:lvlText w:val="%1、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 w16cid:durableId="249121520">
    <w:abstractNumId w:val="7"/>
  </w:num>
  <w:num w:numId="2" w16cid:durableId="1200509898">
    <w:abstractNumId w:val="6"/>
  </w:num>
  <w:num w:numId="3" w16cid:durableId="446196861">
    <w:abstractNumId w:val="2"/>
  </w:num>
  <w:num w:numId="4" w16cid:durableId="769351060">
    <w:abstractNumId w:val="4"/>
  </w:num>
  <w:num w:numId="5" w16cid:durableId="748235494">
    <w:abstractNumId w:val="3"/>
  </w:num>
  <w:num w:numId="6" w16cid:durableId="979730217">
    <w:abstractNumId w:val="1"/>
  </w:num>
  <w:num w:numId="7" w16cid:durableId="527839515">
    <w:abstractNumId w:val="0"/>
  </w:num>
  <w:num w:numId="8" w16cid:durableId="71239788">
    <w:abstractNumId w:val="9"/>
  </w:num>
  <w:num w:numId="9" w16cid:durableId="1264457329">
    <w:abstractNumId w:val="10"/>
  </w:num>
  <w:num w:numId="10" w16cid:durableId="33166337">
    <w:abstractNumId w:val="8"/>
  </w:num>
  <w:num w:numId="11" w16cid:durableId="9041500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TY5Y2RjMjEyYTQ3NjM2OTEyMmE5OTk1YWIxOTJjZWUifQ=="/>
  </w:docVars>
  <w:rsids>
    <w:rsidRoot w:val="41DE35CA"/>
    <w:rsid w:val="008B4627"/>
    <w:rsid w:val="008F5822"/>
    <w:rsid w:val="00AB5614"/>
    <w:rsid w:val="00C02598"/>
    <w:rsid w:val="0418735A"/>
    <w:rsid w:val="0A723B3E"/>
    <w:rsid w:val="0B7E75E3"/>
    <w:rsid w:val="1B8E36BD"/>
    <w:rsid w:val="1BB7247D"/>
    <w:rsid w:val="1CFB0DDB"/>
    <w:rsid w:val="1F653DEA"/>
    <w:rsid w:val="21612AB5"/>
    <w:rsid w:val="2E5A1FFE"/>
    <w:rsid w:val="402537C9"/>
    <w:rsid w:val="41DE35CA"/>
    <w:rsid w:val="4C321E3C"/>
    <w:rsid w:val="5F383AD8"/>
    <w:rsid w:val="5FC75BC6"/>
    <w:rsid w:val="752F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5E1440A"/>
  <w15:docId w15:val="{3E05063C-0619-4E7A-9050-1809FBEBB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1"/>
    <w:next w:val="a1"/>
    <w:link w:val="10"/>
    <w:qFormat/>
    <w:pPr>
      <w:keepNext/>
      <w:keepLines/>
      <w:numPr>
        <w:numId w:val="1"/>
      </w:numPr>
      <w:spacing w:before="120" w:after="120" w:line="360" w:lineRule="auto"/>
      <w:ind w:left="432" w:hanging="432"/>
      <w:jc w:val="center"/>
      <w:outlineLvl w:val="0"/>
    </w:pPr>
    <w:rPr>
      <w:rFonts w:ascii="宋体" w:eastAsia="宋体" w:hAnsi="宋体"/>
      <w:b/>
      <w:kern w:val="44"/>
      <w:sz w:val="36"/>
    </w:rPr>
  </w:style>
  <w:style w:type="paragraph" w:styleId="2">
    <w:name w:val="heading 2"/>
    <w:basedOn w:val="a1"/>
    <w:next w:val="a1"/>
    <w:semiHidden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1"/>
    <w:next w:val="a1"/>
    <w:semiHidden/>
    <w:unhideWhenUsed/>
    <w:qFormat/>
    <w:pPr>
      <w:keepNext/>
      <w:keepLines/>
      <w:numPr>
        <w:ilvl w:val="2"/>
        <w:numId w:val="2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1"/>
    <w:next w:val="a1"/>
    <w:semiHidden/>
    <w:unhideWhenUsed/>
    <w:qFormat/>
    <w:pPr>
      <w:keepNext/>
      <w:keepLines/>
      <w:numPr>
        <w:ilvl w:val="3"/>
        <w:numId w:val="2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qFormat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">
    <w:name w:val="章标题"/>
    <w:basedOn w:val="1"/>
    <w:next w:val="a1"/>
    <w:qFormat/>
    <w:pPr>
      <w:numPr>
        <w:numId w:val="3"/>
      </w:numPr>
      <w:tabs>
        <w:tab w:val="left" w:pos="360"/>
      </w:tabs>
      <w:spacing w:before="240" w:after="60" w:line="400" w:lineRule="atLeast"/>
      <w:ind w:leftChars="50" w:left="105" w:rightChars="50" w:right="105" w:firstLineChars="200" w:firstLine="641"/>
    </w:pPr>
    <w:rPr>
      <w:rFonts w:ascii="Arial" w:hAnsi="Arial" w:cs="Arial" w:hint="eastAsia"/>
      <w:bCs/>
      <w:szCs w:val="36"/>
    </w:rPr>
  </w:style>
  <w:style w:type="paragraph" w:customStyle="1" w:styleId="a0">
    <w:name w:val="节标题"/>
    <w:basedOn w:val="2"/>
    <w:next w:val="a1"/>
    <w:qFormat/>
    <w:pPr>
      <w:numPr>
        <w:ilvl w:val="1"/>
        <w:numId w:val="2"/>
      </w:numPr>
    </w:pPr>
    <w:rPr>
      <w:rFonts w:ascii="黑体" w:hAnsi="黑体" w:hint="eastAsia"/>
      <w:iCs/>
      <w:kern w:val="28"/>
      <w:sz w:val="30"/>
      <w:lang w:val="en-GB"/>
    </w:rPr>
  </w:style>
  <w:style w:type="character" w:customStyle="1" w:styleId="10">
    <w:name w:val="标题 1 字符"/>
    <w:link w:val="1"/>
    <w:qFormat/>
    <w:rPr>
      <w:rFonts w:ascii="宋体" w:eastAsia="宋体" w:hAnsi="宋体"/>
      <w:b/>
      <w:kern w:val="44"/>
      <w:sz w:val="36"/>
      <w:lang w:val="en-US" w:eastAsia="zh-CN" w:bidi="ar-SA"/>
    </w:rPr>
  </w:style>
  <w:style w:type="paragraph" w:customStyle="1" w:styleId="a6">
    <w:name w:val="公式"/>
    <w:basedOn w:val="a1"/>
    <w:link w:val="2Char"/>
    <w:qFormat/>
    <w:pPr>
      <w:tabs>
        <w:tab w:val="center" w:pos="3770"/>
        <w:tab w:val="right" w:pos="8295"/>
      </w:tabs>
      <w:adjustRightInd w:val="0"/>
      <w:snapToGrid w:val="0"/>
      <w:ind w:left="57"/>
      <w:jc w:val="center"/>
    </w:pPr>
    <w:rPr>
      <w:rFonts w:ascii="Times New Roman" w:eastAsia="宋体" w:hAnsi="Times New Roman" w:hint="eastAsia"/>
      <w:position w:val="-68"/>
    </w:rPr>
  </w:style>
  <w:style w:type="character" w:customStyle="1" w:styleId="2Char">
    <w:name w:val="样式2 Char"/>
    <w:link w:val="a6"/>
    <w:qFormat/>
    <w:rPr>
      <w:rFonts w:ascii="Times New Roman" w:eastAsia="宋体" w:hAnsi="Times New Roman" w:hint="eastAsia"/>
      <w:position w:val="-68"/>
    </w:rPr>
  </w:style>
  <w:style w:type="paragraph" w:styleId="a7">
    <w:name w:val="List Paragraph"/>
    <w:basedOn w:val="a1"/>
    <w:uiPriority w:val="34"/>
    <w:qFormat/>
    <w:pPr>
      <w:ind w:firstLineChars="200" w:firstLine="420"/>
    </w:pPr>
  </w:style>
  <w:style w:type="paragraph" w:styleId="a8">
    <w:name w:val="Revision"/>
    <w:hidden/>
    <w:uiPriority w:val="99"/>
    <w:unhideWhenUsed/>
    <w:rsid w:val="008B4627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5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1799</Words>
  <Characters>726</Characters>
  <Application>Microsoft Office Word</Application>
  <DocSecurity>0</DocSecurity>
  <Lines>6</Lines>
  <Paragraphs>5</Paragraphs>
  <ScaleCrop>false</ScaleCrop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WPS_1641788618</dc:creator>
  <cp:lastModifiedBy>Lian Peter</cp:lastModifiedBy>
  <cp:revision>2</cp:revision>
  <dcterms:created xsi:type="dcterms:W3CDTF">2023-10-21T23:26:00Z</dcterms:created>
  <dcterms:modified xsi:type="dcterms:W3CDTF">2024-11-12T06:49:00Z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DD43C881D8994FC1ACDD2AAC1CC44E5C_13</vt:lpwstr>
  </property>
</Properties>
</file>