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65F465" w14:textId="77777777" w:rsidR="003D4A12" w:rsidRDefault="0001521B">
      <w:pPr>
        <w:jc w:val="center"/>
        <w:rPr>
          <w:rFonts w:ascii="黑体" w:eastAsia="黑体" w:hAnsi="黑体" w:cs="Times New Roman"/>
          <w:b/>
          <w:bCs/>
          <w:sz w:val="44"/>
          <w:szCs w:val="44"/>
        </w:rPr>
      </w:pPr>
      <w:r>
        <w:rPr>
          <w:rFonts w:ascii="黑体" w:eastAsia="黑体" w:hAnsi="黑体" w:cs="Times New Roman" w:hint="eastAsia"/>
          <w:b/>
          <w:bCs/>
          <w:sz w:val="44"/>
          <w:szCs w:val="44"/>
        </w:rPr>
        <w:t>桂林航天工业学院学生实验报告</w:t>
      </w:r>
    </w:p>
    <w:p w14:paraId="655DBB5A" w14:textId="77777777" w:rsidR="003D4A12" w:rsidRDefault="0001521B">
      <w:pPr>
        <w:jc w:val="center"/>
        <w:rPr>
          <w:rFonts w:ascii="黑体" w:eastAsia="黑体" w:hAnsi="黑体" w:cs="Times New Roman"/>
          <w:b/>
          <w:bCs/>
          <w:sz w:val="44"/>
          <w:szCs w:val="44"/>
        </w:rPr>
      </w:pPr>
      <w:r>
        <w:rPr>
          <w:rFonts w:ascii="黑体" w:eastAsia="黑体" w:hAnsi="黑体" w:cs="Times New Roman" w:hint="eastAsia"/>
          <w:b/>
          <w:bCs/>
          <w:sz w:val="44"/>
          <w:szCs w:val="44"/>
        </w:rPr>
        <w:t>实验</w:t>
      </w:r>
      <w:r>
        <w:rPr>
          <w:rFonts w:ascii="黑体" w:eastAsia="黑体" w:hAnsi="黑体" w:cs="Times New Roman" w:hint="eastAsia"/>
          <w:b/>
          <w:bCs/>
          <w:sz w:val="44"/>
          <w:szCs w:val="44"/>
        </w:rPr>
        <w:t>二</w:t>
      </w:r>
    </w:p>
    <w:tbl>
      <w:tblPr>
        <w:tblW w:w="978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9"/>
        <w:gridCol w:w="71"/>
        <w:gridCol w:w="1630"/>
        <w:gridCol w:w="458"/>
        <w:gridCol w:w="1172"/>
        <w:gridCol w:w="1662"/>
        <w:gridCol w:w="114"/>
        <w:gridCol w:w="1380"/>
        <w:gridCol w:w="109"/>
        <w:gridCol w:w="1631"/>
      </w:tblGrid>
      <w:tr w:rsidR="0001521B" w14:paraId="5A5F036A" w14:textId="77777777">
        <w:trPr>
          <w:trHeight w:val="539"/>
          <w:jc w:val="center"/>
        </w:trPr>
        <w:tc>
          <w:tcPr>
            <w:tcW w:w="1559" w:type="dxa"/>
            <w:vAlign w:val="center"/>
          </w:tcPr>
          <w:p w14:paraId="57E964C7" w14:textId="77777777" w:rsidR="003D4A12" w:rsidRDefault="0001521B">
            <w:pPr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课程名称</w:t>
            </w:r>
          </w:p>
        </w:tc>
        <w:tc>
          <w:tcPr>
            <w:tcW w:w="2159" w:type="dxa"/>
            <w:gridSpan w:val="3"/>
            <w:vAlign w:val="center"/>
          </w:tcPr>
          <w:p w14:paraId="2FCC1484" w14:textId="77777777" w:rsidR="003D4A12" w:rsidRDefault="0001521B">
            <w:pPr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计算机组成与结构</w:t>
            </w:r>
          </w:p>
        </w:tc>
        <w:tc>
          <w:tcPr>
            <w:tcW w:w="2731" w:type="dxa"/>
            <w:gridSpan w:val="2"/>
            <w:vAlign w:val="center"/>
          </w:tcPr>
          <w:p w14:paraId="433BC6D9" w14:textId="77777777" w:rsidR="003D4A12" w:rsidRDefault="0001521B">
            <w:pPr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实验名称</w:t>
            </w:r>
          </w:p>
        </w:tc>
        <w:tc>
          <w:tcPr>
            <w:tcW w:w="3332" w:type="dxa"/>
            <w:gridSpan w:val="4"/>
            <w:vAlign w:val="center"/>
          </w:tcPr>
          <w:p w14:paraId="674843D4" w14:textId="77777777" w:rsidR="003D4A12" w:rsidRDefault="0001521B">
            <w:pPr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存储器</w:t>
            </w:r>
            <w:r>
              <w:rPr>
                <w:rFonts w:ascii="宋体" w:hAnsi="宋体"/>
                <w:color w:val="000000"/>
                <w:sz w:val="24"/>
                <w:szCs w:val="24"/>
              </w:rPr>
              <w:t>实验（</w:t>
            </w:r>
            <w:r>
              <w:rPr>
                <w:rFonts w:ascii="宋体" w:hAnsi="宋体"/>
                <w:color w:val="000000"/>
                <w:sz w:val="24"/>
                <w:szCs w:val="24"/>
              </w:rPr>
              <w:t>2</w:t>
            </w:r>
            <w:r>
              <w:rPr>
                <w:rFonts w:ascii="宋体" w:hAnsi="宋体"/>
                <w:color w:val="000000"/>
                <w:sz w:val="24"/>
                <w:szCs w:val="24"/>
              </w:rPr>
              <w:t>学时）</w:t>
            </w:r>
          </w:p>
        </w:tc>
      </w:tr>
      <w:tr w:rsidR="0001521B" w14:paraId="29F9B2D1" w14:textId="77777777">
        <w:trPr>
          <w:trHeight w:val="539"/>
          <w:jc w:val="center"/>
        </w:trPr>
        <w:tc>
          <w:tcPr>
            <w:tcW w:w="3718" w:type="dxa"/>
            <w:gridSpan w:val="4"/>
            <w:vAlign w:val="center"/>
          </w:tcPr>
          <w:p w14:paraId="0A12ECD3" w14:textId="77777777" w:rsidR="003D4A12" w:rsidRDefault="0001521B">
            <w:pPr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开课教学单位及实验室</w:t>
            </w:r>
          </w:p>
        </w:tc>
        <w:tc>
          <w:tcPr>
            <w:tcW w:w="2731" w:type="dxa"/>
            <w:gridSpan w:val="2"/>
            <w:vAlign w:val="center"/>
          </w:tcPr>
          <w:p w14:paraId="13142309" w14:textId="77777777" w:rsidR="003D4A12" w:rsidRDefault="0001521B">
            <w:pPr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计算机科学与工程学院</w:t>
            </w:r>
          </w:p>
        </w:tc>
        <w:tc>
          <w:tcPr>
            <w:tcW w:w="1592" w:type="dxa"/>
            <w:gridSpan w:val="2"/>
            <w:vAlign w:val="center"/>
          </w:tcPr>
          <w:p w14:paraId="0690D595" w14:textId="77777777" w:rsidR="003D4A12" w:rsidRDefault="0001521B">
            <w:pPr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实验日期</w:t>
            </w:r>
          </w:p>
        </w:tc>
        <w:tc>
          <w:tcPr>
            <w:tcW w:w="1740" w:type="dxa"/>
            <w:gridSpan w:val="2"/>
            <w:vAlign w:val="center"/>
          </w:tcPr>
          <w:p w14:paraId="7D5E6947" w14:textId="07A8F358" w:rsidR="003D4A12" w:rsidRDefault="0001521B">
            <w:pPr>
              <w:jc w:val="center"/>
              <w:rPr>
                <w:rFonts w:ascii="宋体" w:hAnsi="宋体" w:hint="eastAsia"/>
                <w:color w:val="000000"/>
                <w:sz w:val="24"/>
                <w:szCs w:val="24"/>
              </w:rPr>
            </w:pPr>
            <w:ins w:id="0" w:author="Lian Peter" w:date="2024-11-07T16:11:00Z" w16du:dateUtc="2024-11-07T08:11:00Z">
              <w:r>
                <w:rPr>
                  <w:rFonts w:ascii="宋体" w:hAnsi="宋体" w:hint="eastAsia"/>
                  <w:color w:val="000000"/>
                  <w:sz w:val="24"/>
                  <w:szCs w:val="24"/>
                </w:rPr>
                <w:t>2024.</w:t>
              </w:r>
            </w:ins>
            <w:ins w:id="1" w:author="Lian Peter" w:date="2024-11-07T16:12:00Z" w16du:dateUtc="2024-11-07T08:12:00Z">
              <w:r>
                <w:rPr>
                  <w:rFonts w:ascii="宋体" w:hAnsi="宋体" w:hint="eastAsia"/>
                  <w:color w:val="000000"/>
                  <w:sz w:val="24"/>
                  <w:szCs w:val="24"/>
                </w:rPr>
                <w:t>11.7</w:t>
              </w:r>
            </w:ins>
          </w:p>
        </w:tc>
      </w:tr>
      <w:tr w:rsidR="0001521B" w14:paraId="752AD8FA" w14:textId="77777777">
        <w:trPr>
          <w:trHeight w:val="539"/>
          <w:jc w:val="center"/>
        </w:trPr>
        <w:tc>
          <w:tcPr>
            <w:tcW w:w="1630" w:type="dxa"/>
            <w:gridSpan w:val="2"/>
            <w:vAlign w:val="center"/>
          </w:tcPr>
          <w:p w14:paraId="6B4DD6A9" w14:textId="77777777" w:rsidR="003D4A12" w:rsidRDefault="0001521B">
            <w:pPr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学生姓名</w:t>
            </w:r>
          </w:p>
        </w:tc>
        <w:tc>
          <w:tcPr>
            <w:tcW w:w="1630" w:type="dxa"/>
            <w:vAlign w:val="center"/>
          </w:tcPr>
          <w:p w14:paraId="24311053" w14:textId="22D1D776" w:rsidR="003D4A12" w:rsidRDefault="0001521B">
            <w:pPr>
              <w:rPr>
                <w:rFonts w:ascii="宋体" w:hAnsi="宋体"/>
                <w:color w:val="000000"/>
                <w:sz w:val="24"/>
                <w:szCs w:val="24"/>
              </w:rPr>
            </w:pPr>
            <w:proofErr w:type="gramStart"/>
            <w:ins w:id="2" w:author="Lian Peter" w:date="2024-11-07T16:11:00Z" w16du:dateUtc="2024-11-07T08:11:00Z">
              <w:r>
                <w:rPr>
                  <w:rFonts w:ascii="宋体" w:hAnsi="宋体" w:hint="eastAsia"/>
                  <w:color w:val="000000"/>
                  <w:sz w:val="24"/>
                  <w:szCs w:val="24"/>
                </w:rPr>
                <w:t>廉振威</w:t>
              </w:r>
            </w:ins>
            <w:proofErr w:type="gramEnd"/>
          </w:p>
        </w:tc>
        <w:tc>
          <w:tcPr>
            <w:tcW w:w="1630" w:type="dxa"/>
            <w:gridSpan w:val="2"/>
            <w:vAlign w:val="center"/>
          </w:tcPr>
          <w:p w14:paraId="094C0E9B" w14:textId="77777777" w:rsidR="003D4A12" w:rsidRDefault="0001521B">
            <w:pPr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学号</w:t>
            </w:r>
          </w:p>
        </w:tc>
        <w:tc>
          <w:tcPr>
            <w:tcW w:w="1630" w:type="dxa"/>
            <w:gridSpan w:val="2"/>
            <w:vAlign w:val="center"/>
          </w:tcPr>
          <w:p w14:paraId="45D90A9A" w14:textId="22BF80B2" w:rsidR="003D4A12" w:rsidRDefault="0001521B">
            <w:pPr>
              <w:jc w:val="center"/>
              <w:rPr>
                <w:rFonts w:ascii="宋体" w:hAnsi="宋体" w:hint="eastAsia"/>
                <w:color w:val="000000"/>
                <w:sz w:val="24"/>
                <w:szCs w:val="24"/>
              </w:rPr>
            </w:pPr>
            <w:ins w:id="3" w:author="Lian Peter" w:date="2024-11-07T16:11:00Z" w16du:dateUtc="2024-11-07T08:11:00Z">
              <w:r>
                <w:rPr>
                  <w:rFonts w:ascii="宋体" w:hAnsi="宋体" w:hint="eastAsia"/>
                  <w:color w:val="000000"/>
                  <w:sz w:val="24"/>
                  <w:szCs w:val="24"/>
                </w:rPr>
                <w:t>2023070030615</w:t>
              </w:r>
            </w:ins>
          </w:p>
        </w:tc>
        <w:tc>
          <w:tcPr>
            <w:tcW w:w="1630" w:type="dxa"/>
            <w:gridSpan w:val="2"/>
            <w:vAlign w:val="center"/>
          </w:tcPr>
          <w:p w14:paraId="32789BED" w14:textId="77777777" w:rsidR="003D4A12" w:rsidRDefault="0001521B">
            <w:pPr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专业班级</w:t>
            </w:r>
          </w:p>
        </w:tc>
        <w:tc>
          <w:tcPr>
            <w:tcW w:w="1631" w:type="dxa"/>
            <w:vAlign w:val="center"/>
          </w:tcPr>
          <w:p w14:paraId="58028EBD" w14:textId="1B83A24D" w:rsidR="003D4A12" w:rsidRDefault="0001521B">
            <w:pPr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ins w:id="4" w:author="Lian Peter" w:date="2024-11-07T16:12:00Z" w16du:dateUtc="2024-11-07T08:12:00Z">
              <w:r>
                <w:rPr>
                  <w:rFonts w:ascii="宋体" w:hAnsi="宋体" w:hint="eastAsia"/>
                  <w:color w:val="000000"/>
                  <w:sz w:val="24"/>
                  <w:szCs w:val="24"/>
                </w:rPr>
                <w:t>软件工程6班</w:t>
              </w:r>
            </w:ins>
          </w:p>
        </w:tc>
      </w:tr>
      <w:tr w:rsidR="0001521B" w14:paraId="4E370DD8" w14:textId="77777777">
        <w:trPr>
          <w:trHeight w:val="539"/>
          <w:jc w:val="center"/>
        </w:trPr>
        <w:tc>
          <w:tcPr>
            <w:tcW w:w="3718" w:type="dxa"/>
            <w:gridSpan w:val="4"/>
            <w:vAlign w:val="center"/>
          </w:tcPr>
          <w:p w14:paraId="07D2D361" w14:textId="77777777" w:rsidR="003D4A12" w:rsidRDefault="0001521B">
            <w:pPr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指导教师</w:t>
            </w:r>
          </w:p>
        </w:tc>
        <w:tc>
          <w:tcPr>
            <w:tcW w:w="2731" w:type="dxa"/>
            <w:gridSpan w:val="2"/>
            <w:vAlign w:val="center"/>
          </w:tcPr>
          <w:p w14:paraId="3E03DAB9" w14:textId="08C24D66" w:rsidR="003D4A12" w:rsidRDefault="0001521B">
            <w:pPr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ins w:id="5" w:author="Lian Peter" w:date="2024-11-07T16:12:00Z" w16du:dateUtc="2024-11-07T08:12:00Z">
              <w:r>
                <w:rPr>
                  <w:rFonts w:ascii="宋体" w:hAnsi="宋体" w:hint="eastAsia"/>
                  <w:color w:val="000000"/>
                  <w:sz w:val="24"/>
                  <w:szCs w:val="24"/>
                </w:rPr>
                <w:t>张亚红</w:t>
              </w:r>
            </w:ins>
          </w:p>
        </w:tc>
        <w:tc>
          <w:tcPr>
            <w:tcW w:w="1592" w:type="dxa"/>
            <w:gridSpan w:val="2"/>
            <w:vAlign w:val="center"/>
          </w:tcPr>
          <w:p w14:paraId="34EAC4AC" w14:textId="77777777" w:rsidR="003D4A12" w:rsidRDefault="0001521B">
            <w:pPr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实验成绩</w:t>
            </w:r>
          </w:p>
        </w:tc>
        <w:tc>
          <w:tcPr>
            <w:tcW w:w="1740" w:type="dxa"/>
            <w:gridSpan w:val="2"/>
            <w:vAlign w:val="center"/>
          </w:tcPr>
          <w:p w14:paraId="2D87CFAE" w14:textId="77777777" w:rsidR="003D4A12" w:rsidRDefault="003D4A12">
            <w:pPr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</w:p>
        </w:tc>
      </w:tr>
      <w:tr w:rsidR="003D4A12" w14:paraId="1EAE45B9" w14:textId="77777777">
        <w:trPr>
          <w:jc w:val="center"/>
        </w:trPr>
        <w:tc>
          <w:tcPr>
            <w:tcW w:w="3718" w:type="dxa"/>
            <w:gridSpan w:val="4"/>
            <w:vAlign w:val="center"/>
          </w:tcPr>
          <w:p w14:paraId="311AE3D2" w14:textId="77777777" w:rsidR="003D4A12" w:rsidRDefault="0001521B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Cs w:val="24"/>
              </w:rPr>
              <w:t>实验目的</w:t>
            </w:r>
          </w:p>
        </w:tc>
        <w:tc>
          <w:tcPr>
            <w:tcW w:w="6063" w:type="dxa"/>
            <w:gridSpan w:val="6"/>
            <w:vAlign w:val="center"/>
          </w:tcPr>
          <w:p w14:paraId="6FA2CCA6" w14:textId="77777777" w:rsidR="003D4A12" w:rsidRDefault="0001521B">
            <w:pPr>
              <w:numPr>
                <w:ilvl w:val="0"/>
                <w:numId w:val="4"/>
              </w:numPr>
              <w:tabs>
                <w:tab w:val="left" w:pos="420"/>
                <w:tab w:val="left" w:pos="720"/>
              </w:tabs>
              <w:rPr>
                <w:rFonts w:ascii="宋体" w:eastAsia="宋体" w:hAnsi="宋体" w:cs="Times New Roman"/>
                <w:b/>
                <w:szCs w:val="24"/>
              </w:rPr>
            </w:pPr>
            <w:r>
              <w:rPr>
                <w:rFonts w:ascii="宋体" w:eastAsia="宋体" w:hAnsi="宋体" w:cs="Times New Roman" w:hint="eastAsia"/>
                <w:b/>
                <w:szCs w:val="24"/>
              </w:rPr>
              <w:t>掌握静态随机存储器</w:t>
            </w:r>
            <w:r>
              <w:rPr>
                <w:rFonts w:ascii="宋体" w:eastAsia="宋体" w:hAnsi="宋体" w:cs="Times New Roman" w:hint="eastAsia"/>
                <w:b/>
                <w:szCs w:val="24"/>
              </w:rPr>
              <w:t>RAM</w:t>
            </w:r>
            <w:r>
              <w:rPr>
                <w:rFonts w:ascii="宋体" w:eastAsia="宋体" w:hAnsi="宋体" w:cs="Times New Roman" w:hint="eastAsia"/>
                <w:b/>
                <w:szCs w:val="24"/>
              </w:rPr>
              <w:t>的工作特性</w:t>
            </w:r>
          </w:p>
          <w:p w14:paraId="5391E295" w14:textId="77777777" w:rsidR="003D4A12" w:rsidRDefault="0001521B">
            <w:pPr>
              <w:numPr>
                <w:ilvl w:val="0"/>
                <w:numId w:val="4"/>
              </w:numPr>
              <w:tabs>
                <w:tab w:val="left" w:pos="420"/>
                <w:tab w:val="left" w:pos="720"/>
              </w:tabs>
              <w:rPr>
                <w:rFonts w:ascii="宋体" w:eastAsia="宋体" w:hAnsi="宋体" w:cs="Times New Roman"/>
                <w:b/>
                <w:szCs w:val="24"/>
              </w:rPr>
            </w:pPr>
            <w:r>
              <w:rPr>
                <w:rFonts w:ascii="宋体" w:eastAsia="宋体" w:hAnsi="宋体" w:cs="Times New Roman" w:hint="eastAsia"/>
                <w:b/>
                <w:szCs w:val="24"/>
              </w:rPr>
              <w:t>掌握静态随机存储器</w:t>
            </w:r>
            <w:r>
              <w:rPr>
                <w:rFonts w:ascii="宋体" w:eastAsia="宋体" w:hAnsi="宋体" w:cs="Times New Roman" w:hint="eastAsia"/>
                <w:b/>
                <w:szCs w:val="24"/>
              </w:rPr>
              <w:t>RAM</w:t>
            </w:r>
            <w:r>
              <w:rPr>
                <w:rFonts w:ascii="宋体" w:eastAsia="宋体" w:hAnsi="宋体" w:cs="Times New Roman" w:hint="eastAsia"/>
                <w:b/>
                <w:szCs w:val="24"/>
              </w:rPr>
              <w:t>的读写方法</w:t>
            </w:r>
          </w:p>
        </w:tc>
      </w:tr>
      <w:tr w:rsidR="003D4A12" w14:paraId="2822DE68" w14:textId="77777777">
        <w:trPr>
          <w:jc w:val="center"/>
        </w:trPr>
        <w:tc>
          <w:tcPr>
            <w:tcW w:w="3718" w:type="dxa"/>
            <w:gridSpan w:val="4"/>
            <w:vAlign w:val="center"/>
          </w:tcPr>
          <w:p w14:paraId="1EB58AA6" w14:textId="77777777" w:rsidR="003D4A12" w:rsidRDefault="0001521B">
            <w:pPr>
              <w:jc w:val="center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Cs w:val="24"/>
              </w:rPr>
              <w:t>实验要求</w:t>
            </w:r>
          </w:p>
        </w:tc>
        <w:tc>
          <w:tcPr>
            <w:tcW w:w="6063" w:type="dxa"/>
            <w:gridSpan w:val="6"/>
            <w:vAlign w:val="center"/>
          </w:tcPr>
          <w:p w14:paraId="3594BDE0" w14:textId="77777777" w:rsidR="003D4A12" w:rsidRDefault="0001521B">
            <w:pPr>
              <w:numPr>
                <w:ilvl w:val="0"/>
                <w:numId w:val="5"/>
              </w:numPr>
              <w:tabs>
                <w:tab w:val="left" w:pos="420"/>
                <w:tab w:val="left" w:pos="720"/>
              </w:tabs>
              <w:rPr>
                <w:rFonts w:ascii="宋体" w:eastAsia="宋体" w:hAnsi="宋体" w:cs="Times New Roman"/>
                <w:b/>
                <w:szCs w:val="24"/>
              </w:rPr>
            </w:pPr>
            <w:r>
              <w:rPr>
                <w:rFonts w:ascii="宋体" w:eastAsia="宋体" w:hAnsi="宋体" w:cs="Times New Roman" w:hint="eastAsia"/>
                <w:b/>
                <w:szCs w:val="24"/>
              </w:rPr>
              <w:t>做好预习，熟悉本实验所涉及的核心器件</w:t>
            </w:r>
            <w:r>
              <w:rPr>
                <w:rFonts w:ascii="宋体" w:eastAsia="宋体" w:hAnsi="宋体" w:cs="Times New Roman" w:hint="eastAsia"/>
                <w:b/>
                <w:szCs w:val="24"/>
              </w:rPr>
              <w:t>6116</w:t>
            </w:r>
            <w:r>
              <w:rPr>
                <w:rFonts w:ascii="宋体" w:eastAsia="宋体" w:hAnsi="宋体" w:cs="Times New Roman" w:hint="eastAsia"/>
                <w:b/>
                <w:szCs w:val="24"/>
              </w:rPr>
              <w:t>的引脚和连接方式，理解实验原理图</w:t>
            </w:r>
          </w:p>
          <w:p w14:paraId="2644FD5D" w14:textId="77777777" w:rsidR="003D4A12" w:rsidRDefault="0001521B">
            <w:pPr>
              <w:numPr>
                <w:ilvl w:val="0"/>
                <w:numId w:val="5"/>
              </w:numPr>
              <w:tabs>
                <w:tab w:val="left" w:pos="420"/>
                <w:tab w:val="left" w:pos="720"/>
              </w:tabs>
              <w:rPr>
                <w:rFonts w:ascii="宋体" w:eastAsia="宋体" w:hAnsi="宋体" w:cs="Times New Roman"/>
                <w:b/>
                <w:szCs w:val="24"/>
              </w:rPr>
            </w:pPr>
            <w:r>
              <w:rPr>
                <w:rFonts w:ascii="宋体" w:eastAsia="宋体" w:hAnsi="宋体" w:cs="Times New Roman" w:hint="eastAsia"/>
                <w:b/>
                <w:szCs w:val="24"/>
              </w:rPr>
              <w:t>按步骤完成实验，按要求作好记录</w:t>
            </w:r>
          </w:p>
          <w:p w14:paraId="3FB89B19" w14:textId="77777777" w:rsidR="003D4A12" w:rsidRDefault="0001521B">
            <w:pPr>
              <w:numPr>
                <w:ilvl w:val="0"/>
                <w:numId w:val="5"/>
              </w:numPr>
              <w:tabs>
                <w:tab w:val="left" w:pos="420"/>
                <w:tab w:val="left" w:pos="720"/>
              </w:tabs>
              <w:rPr>
                <w:rFonts w:ascii="宋体" w:eastAsia="宋体" w:hAnsi="宋体" w:cs="Times New Roman"/>
                <w:b/>
                <w:szCs w:val="24"/>
              </w:rPr>
            </w:pPr>
            <w:r>
              <w:rPr>
                <w:rFonts w:ascii="宋体" w:eastAsia="宋体" w:hAnsi="宋体" w:cs="Times New Roman" w:hint="eastAsia"/>
                <w:b/>
                <w:szCs w:val="24"/>
              </w:rPr>
              <w:t>完成实验报告</w:t>
            </w:r>
          </w:p>
        </w:tc>
      </w:tr>
      <w:tr w:rsidR="003D4A12" w14:paraId="444EB5AB" w14:textId="77777777">
        <w:trPr>
          <w:jc w:val="center"/>
        </w:trPr>
        <w:tc>
          <w:tcPr>
            <w:tcW w:w="9781" w:type="dxa"/>
            <w:gridSpan w:val="10"/>
            <w:vAlign w:val="center"/>
          </w:tcPr>
          <w:p w14:paraId="5CBB0AD4" w14:textId="77777777" w:rsidR="003D4A12" w:rsidRDefault="0001521B">
            <w:pPr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一、实验电路</w:t>
            </w:r>
          </w:p>
          <w:p w14:paraId="0E9B590F" w14:textId="77777777" w:rsidR="003D4A12" w:rsidRDefault="0001521B">
            <w:pPr>
              <w:numPr>
                <w:ilvl w:val="0"/>
                <w:numId w:val="6"/>
              </w:num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功能器件</w:t>
            </w:r>
          </w:p>
          <w:tbl>
            <w:tblPr>
              <w:tblStyle w:val="a5"/>
              <w:tblW w:w="8522" w:type="dxa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firstRow="1" w:lastRow="0" w:firstColumn="1" w:lastColumn="0" w:noHBand="0" w:noVBand="1"/>
            </w:tblPr>
            <w:tblGrid>
              <w:gridCol w:w="1239"/>
              <w:gridCol w:w="2160"/>
              <w:gridCol w:w="5123"/>
            </w:tblGrid>
            <w:tr w:rsidR="003D4A12" w14:paraId="71FC1AAC" w14:textId="77777777">
              <w:tc>
                <w:tcPr>
                  <w:tcW w:w="1239" w:type="dxa"/>
                </w:tcPr>
                <w:p w14:paraId="78B45974" w14:textId="77777777" w:rsidR="003D4A12" w:rsidRDefault="0001521B">
                  <w:pPr>
                    <w:rPr>
                      <w:rFonts w:ascii="Times New Roman" w:eastAsia="宋体" w:hAnsi="Times New Roman" w:cs="Times New Roman"/>
                    </w:rPr>
                  </w:pPr>
                  <w:r>
                    <w:rPr>
                      <w:rFonts w:ascii="Times New Roman" w:eastAsia="宋体" w:hAnsi="Times New Roman" w:cs="Times New Roman" w:hint="eastAsia"/>
                    </w:rPr>
                    <w:t xml:space="preserve">RAM6116 </w:t>
                  </w:r>
                </w:p>
              </w:tc>
              <w:tc>
                <w:tcPr>
                  <w:tcW w:w="2160" w:type="dxa"/>
                </w:tcPr>
                <w:p w14:paraId="39D8C282" w14:textId="77777777" w:rsidR="003D4A12" w:rsidRDefault="0001521B">
                  <w:pPr>
                    <w:rPr>
                      <w:rFonts w:ascii="Times New Roman" w:eastAsia="宋体" w:hAnsi="Times New Roman" w:cs="Times New Roman"/>
                    </w:rPr>
                  </w:pPr>
                  <w:r>
                    <w:rPr>
                      <w:rFonts w:ascii="Times New Roman" w:eastAsia="宋体" w:hAnsi="Times New Roman" w:cs="Times New Roman" w:hint="eastAsia"/>
                    </w:rPr>
                    <w:t>2Kx8</w:t>
                  </w:r>
                  <w:r>
                    <w:rPr>
                      <w:rFonts w:ascii="Times New Roman" w:eastAsia="宋体" w:hAnsi="Times New Roman" w:cs="Times New Roman" w:hint="eastAsia"/>
                    </w:rPr>
                    <w:t>存储器</w:t>
                  </w:r>
                </w:p>
              </w:tc>
              <w:tc>
                <w:tcPr>
                  <w:tcW w:w="5123" w:type="dxa"/>
                </w:tcPr>
                <w:p w14:paraId="4BAAC95F" w14:textId="77777777" w:rsidR="003D4A12" w:rsidRDefault="0001521B">
                  <w:pPr>
                    <w:rPr>
                      <w:rFonts w:ascii="Times New Roman" w:eastAsia="宋体" w:hAnsi="Times New Roman" w:cs="Times New Roman"/>
                    </w:rPr>
                  </w:pPr>
                  <w:r>
                    <w:rPr>
                      <w:rFonts w:ascii="Times New Roman" w:eastAsia="宋体" w:hAnsi="Times New Roman" w:cs="Times New Roman"/>
                      <w:noProof/>
                    </w:rPr>
                    <w:drawing>
                      <wp:inline distT="0" distB="0" distL="114300" distR="114300" wp14:anchorId="7757F7FC" wp14:editId="04D16A5F">
                        <wp:extent cx="2035810" cy="626745"/>
                        <wp:effectExtent l="0" t="0" r="8890" b="8255"/>
                        <wp:docPr id="176" name="图片 1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6" name="图片 17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5810" cy="6267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D4A12" w14:paraId="5909909D" w14:textId="77777777">
              <w:tc>
                <w:tcPr>
                  <w:tcW w:w="1239" w:type="dxa"/>
                </w:tcPr>
                <w:p w14:paraId="6F983E87" w14:textId="77777777" w:rsidR="003D4A12" w:rsidRDefault="0001521B">
                  <w:pPr>
                    <w:rPr>
                      <w:rFonts w:ascii="Times New Roman" w:eastAsia="宋体" w:hAnsi="Times New Roman" w:cs="Times New Roman"/>
                    </w:rPr>
                  </w:pPr>
                  <w:r>
                    <w:rPr>
                      <w:rFonts w:ascii="Times New Roman" w:eastAsia="宋体" w:hAnsi="Times New Roman" w:cs="Times New Roman"/>
                    </w:rPr>
                    <w:t>74LS245</w:t>
                  </w:r>
                  <w:r>
                    <w:rPr>
                      <w:rFonts w:ascii="Times New Roman" w:eastAsia="宋体" w:hAnsi="Times New Roman" w:cs="Times New Roman" w:hint="eastAsia"/>
                    </w:rPr>
                    <w:t xml:space="preserve"> </w:t>
                  </w:r>
                </w:p>
              </w:tc>
              <w:tc>
                <w:tcPr>
                  <w:tcW w:w="2160" w:type="dxa"/>
                </w:tcPr>
                <w:p w14:paraId="3EA3BF99" w14:textId="77777777" w:rsidR="003D4A12" w:rsidRDefault="0001521B">
                  <w:pPr>
                    <w:rPr>
                      <w:rFonts w:ascii="Times New Roman" w:eastAsia="宋体" w:hAnsi="Times New Roman" w:cs="Times New Roman"/>
                    </w:rPr>
                  </w:pPr>
                  <w:r>
                    <w:rPr>
                      <w:rFonts w:ascii="Times New Roman" w:eastAsia="宋体" w:hAnsi="Times New Roman" w:cs="Times New Roman" w:hint="eastAsia"/>
                    </w:rPr>
                    <w:t>8</w:t>
                  </w:r>
                  <w:r>
                    <w:rPr>
                      <w:rFonts w:ascii="Times New Roman" w:eastAsia="宋体" w:hAnsi="Times New Roman" w:cs="Times New Roman" w:hint="eastAsia"/>
                    </w:rPr>
                    <w:t>位三态门</w:t>
                  </w:r>
                </w:p>
              </w:tc>
              <w:tc>
                <w:tcPr>
                  <w:tcW w:w="5123" w:type="dxa"/>
                </w:tcPr>
                <w:p w14:paraId="2AFA227B" w14:textId="77777777" w:rsidR="003D4A12" w:rsidRDefault="0001521B">
                  <w:pPr>
                    <w:rPr>
                      <w:rFonts w:ascii="Times New Roman" w:eastAsia="宋体" w:hAnsi="Times New Roman" w:cs="Times New Roman"/>
                    </w:rPr>
                  </w:pPr>
                  <w:r>
                    <w:rPr>
                      <w:rFonts w:ascii="Times New Roman" w:eastAsia="宋体" w:hAnsi="Times New Roman" w:cs="Times New Roman"/>
                      <w:noProof/>
                    </w:rPr>
                    <w:drawing>
                      <wp:inline distT="0" distB="0" distL="114300" distR="114300" wp14:anchorId="70EA80AC" wp14:editId="6F572F3B">
                        <wp:extent cx="1664335" cy="616585"/>
                        <wp:effectExtent l="0" t="0" r="12065" b="5715"/>
                        <wp:docPr id="177" name="图片 1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7" name="图片 17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64335" cy="6165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D4A12" w14:paraId="252CD6E9" w14:textId="77777777">
              <w:tc>
                <w:tcPr>
                  <w:tcW w:w="1239" w:type="dxa"/>
                </w:tcPr>
                <w:p w14:paraId="5EFDBF42" w14:textId="77777777" w:rsidR="003D4A12" w:rsidRDefault="0001521B">
                  <w:pPr>
                    <w:rPr>
                      <w:rFonts w:ascii="Times New Roman" w:eastAsia="宋体" w:hAnsi="Times New Roman" w:cs="Times New Roman"/>
                    </w:rPr>
                  </w:pPr>
                  <w:r>
                    <w:rPr>
                      <w:rFonts w:ascii="Times New Roman" w:eastAsia="宋体" w:hAnsi="Times New Roman" w:cs="Times New Roman"/>
                    </w:rPr>
                    <w:t>74LS273</w:t>
                  </w:r>
                  <w:r>
                    <w:rPr>
                      <w:rFonts w:ascii="Times New Roman" w:eastAsia="宋体" w:hAnsi="Times New Roman" w:cs="Times New Roman" w:hint="eastAsia"/>
                    </w:rPr>
                    <w:t xml:space="preserve"> </w:t>
                  </w:r>
                </w:p>
              </w:tc>
              <w:tc>
                <w:tcPr>
                  <w:tcW w:w="2160" w:type="dxa"/>
                </w:tcPr>
                <w:p w14:paraId="479F3A37" w14:textId="77777777" w:rsidR="003D4A12" w:rsidRDefault="0001521B">
                  <w:pPr>
                    <w:rPr>
                      <w:rFonts w:ascii="Times New Roman" w:eastAsia="宋体" w:hAnsi="Times New Roman" w:cs="Times New Roman"/>
                    </w:rPr>
                  </w:pPr>
                  <w:r>
                    <w:rPr>
                      <w:rFonts w:ascii="Times New Roman" w:eastAsia="宋体" w:hAnsi="Times New Roman" w:cs="Times New Roman" w:hint="eastAsia"/>
                    </w:rPr>
                    <w:t>8</w:t>
                  </w:r>
                  <w:r>
                    <w:rPr>
                      <w:rFonts w:ascii="Times New Roman" w:eastAsia="宋体" w:hAnsi="Times New Roman" w:cs="Times New Roman" w:hint="eastAsia"/>
                    </w:rPr>
                    <w:t>位锁存器</w:t>
                  </w:r>
                </w:p>
              </w:tc>
              <w:tc>
                <w:tcPr>
                  <w:tcW w:w="5123" w:type="dxa"/>
                </w:tcPr>
                <w:p w14:paraId="428937C2" w14:textId="77777777" w:rsidR="003D4A12" w:rsidRDefault="0001521B">
                  <w:pPr>
                    <w:rPr>
                      <w:rFonts w:ascii="Times New Roman" w:eastAsia="宋体" w:hAnsi="Times New Roman" w:cs="Times New Roman"/>
                    </w:rPr>
                  </w:pPr>
                  <w:r>
                    <w:rPr>
                      <w:rFonts w:ascii="Times New Roman" w:eastAsia="宋体" w:hAnsi="Times New Roman" w:cs="Times New Roman"/>
                      <w:noProof/>
                    </w:rPr>
                    <w:drawing>
                      <wp:inline distT="0" distB="0" distL="114300" distR="114300" wp14:anchorId="7EBBE83C" wp14:editId="09C9451B">
                        <wp:extent cx="1666240" cy="629920"/>
                        <wp:effectExtent l="0" t="0" r="10160" b="5080"/>
                        <wp:docPr id="178" name="图片 1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8" name="图片 178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66240" cy="6299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D4A12" w14:paraId="0A168105" w14:textId="77777777">
              <w:tc>
                <w:tcPr>
                  <w:tcW w:w="1239" w:type="dxa"/>
                </w:tcPr>
                <w:p w14:paraId="443D5C6C" w14:textId="77777777" w:rsidR="003D4A12" w:rsidRDefault="0001521B">
                  <w:pPr>
                    <w:rPr>
                      <w:rFonts w:ascii="Times New Roman" w:eastAsia="宋体" w:hAnsi="Times New Roman" w:cs="Times New Roman"/>
                    </w:rPr>
                  </w:pPr>
                  <w:proofErr w:type="spellStart"/>
                  <w:r>
                    <w:rPr>
                      <w:rFonts w:ascii="Times New Roman" w:eastAsia="宋体" w:hAnsi="Times New Roman" w:cs="Times New Roman" w:hint="eastAsia"/>
                    </w:rPr>
                    <w:t>ANDgate</w:t>
                  </w:r>
                  <w:proofErr w:type="spellEnd"/>
                </w:p>
              </w:tc>
              <w:tc>
                <w:tcPr>
                  <w:tcW w:w="2160" w:type="dxa"/>
                </w:tcPr>
                <w:p w14:paraId="010F626C" w14:textId="77777777" w:rsidR="003D4A12" w:rsidRDefault="0001521B">
                  <w:pPr>
                    <w:rPr>
                      <w:rFonts w:ascii="Times New Roman" w:eastAsia="宋体" w:hAnsi="Times New Roman" w:cs="Times New Roman"/>
                    </w:rPr>
                  </w:pPr>
                  <w:r>
                    <w:rPr>
                      <w:rFonts w:ascii="Times New Roman" w:eastAsia="宋体" w:hAnsi="Times New Roman" w:cs="Times New Roman" w:hint="eastAsia"/>
                    </w:rPr>
                    <w:t>与门</w:t>
                  </w:r>
                </w:p>
              </w:tc>
              <w:tc>
                <w:tcPr>
                  <w:tcW w:w="5123" w:type="dxa"/>
                </w:tcPr>
                <w:p w14:paraId="463F6BC7" w14:textId="77777777" w:rsidR="003D4A12" w:rsidRDefault="0001521B">
                  <w:pPr>
                    <w:rPr>
                      <w:rFonts w:ascii="Times New Roman" w:eastAsia="宋体" w:hAnsi="Times New Roman" w:cs="Times New Roman"/>
                    </w:rPr>
                  </w:pPr>
                  <w:r>
                    <w:rPr>
                      <w:rFonts w:ascii="Times New Roman" w:eastAsia="宋体" w:hAnsi="Times New Roman" w:cs="Times New Roman"/>
                      <w:noProof/>
                    </w:rPr>
                    <w:drawing>
                      <wp:inline distT="0" distB="0" distL="114300" distR="114300" wp14:anchorId="096CC14D" wp14:editId="2C406C0F">
                        <wp:extent cx="629285" cy="1252855"/>
                        <wp:effectExtent l="0" t="0" r="5715" b="4445"/>
                        <wp:docPr id="179" name="图片 1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9" name="图片 17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/>
                                <a:srcRect r="8806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29285" cy="12528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D4A12" w14:paraId="0DC0EFAB" w14:textId="77777777">
              <w:tc>
                <w:tcPr>
                  <w:tcW w:w="1239" w:type="dxa"/>
                </w:tcPr>
                <w:p w14:paraId="1C6065F3" w14:textId="77777777" w:rsidR="003D4A12" w:rsidRDefault="0001521B">
                  <w:pPr>
                    <w:rPr>
                      <w:rFonts w:ascii="Times New Roman" w:eastAsia="宋体" w:hAnsi="Times New Roman" w:cs="Times New Roman"/>
                    </w:rPr>
                  </w:pPr>
                  <w:proofErr w:type="spellStart"/>
                  <w:r>
                    <w:rPr>
                      <w:rFonts w:ascii="Times New Roman" w:eastAsia="宋体" w:hAnsi="Times New Roman" w:cs="Times New Roman" w:hint="eastAsia"/>
                    </w:rPr>
                    <w:lastRenderedPageBreak/>
                    <w:t>NANDgate</w:t>
                  </w:r>
                  <w:proofErr w:type="spellEnd"/>
                </w:p>
              </w:tc>
              <w:tc>
                <w:tcPr>
                  <w:tcW w:w="2160" w:type="dxa"/>
                </w:tcPr>
                <w:p w14:paraId="3933D98B" w14:textId="77777777" w:rsidR="003D4A12" w:rsidRDefault="0001521B">
                  <w:pPr>
                    <w:rPr>
                      <w:rFonts w:ascii="Times New Roman" w:eastAsia="宋体" w:hAnsi="Times New Roman" w:cs="Times New Roman"/>
                    </w:rPr>
                  </w:pPr>
                  <w:r>
                    <w:rPr>
                      <w:rFonts w:ascii="Times New Roman" w:eastAsia="宋体" w:hAnsi="Times New Roman" w:cs="Times New Roman" w:hint="eastAsia"/>
                    </w:rPr>
                    <w:t>与非门</w:t>
                  </w:r>
                </w:p>
              </w:tc>
              <w:tc>
                <w:tcPr>
                  <w:tcW w:w="5123" w:type="dxa"/>
                </w:tcPr>
                <w:p w14:paraId="152D812A" w14:textId="77777777" w:rsidR="003D4A12" w:rsidRDefault="0001521B">
                  <w:pPr>
                    <w:rPr>
                      <w:rFonts w:ascii="Times New Roman" w:eastAsia="宋体" w:hAnsi="Times New Roman" w:cs="Times New Roman"/>
                    </w:rPr>
                  </w:pPr>
                  <w:r>
                    <w:rPr>
                      <w:rFonts w:ascii="Times New Roman" w:eastAsia="宋体" w:hAnsi="Times New Roman" w:cs="Times New Roman"/>
                      <w:noProof/>
                    </w:rPr>
                    <w:drawing>
                      <wp:inline distT="0" distB="0" distL="114300" distR="114300" wp14:anchorId="3E7E410F" wp14:editId="0C92AC7A">
                        <wp:extent cx="718185" cy="1252855"/>
                        <wp:effectExtent l="0" t="0" r="5715" b="4445"/>
                        <wp:docPr id="180" name="图片 1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0" name="图片 18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/>
                                <a:srcRect l="49392" r="3698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18185" cy="12528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D4A12" w14:paraId="4BD01F56" w14:textId="77777777">
              <w:tc>
                <w:tcPr>
                  <w:tcW w:w="1239" w:type="dxa"/>
                </w:tcPr>
                <w:p w14:paraId="3DB72A92" w14:textId="77777777" w:rsidR="003D4A12" w:rsidRDefault="0001521B">
                  <w:pPr>
                    <w:rPr>
                      <w:rFonts w:ascii="Times New Roman" w:eastAsia="宋体" w:hAnsi="Times New Roman" w:cs="Times New Roman"/>
                    </w:rPr>
                  </w:pPr>
                  <w:r>
                    <w:rPr>
                      <w:rFonts w:ascii="Times New Roman" w:eastAsia="宋体" w:hAnsi="Times New Roman" w:cs="Times New Roman" w:hint="eastAsia"/>
                    </w:rPr>
                    <w:t>Switch</w:t>
                  </w:r>
                </w:p>
              </w:tc>
              <w:tc>
                <w:tcPr>
                  <w:tcW w:w="2160" w:type="dxa"/>
                </w:tcPr>
                <w:p w14:paraId="36E8E667" w14:textId="77777777" w:rsidR="003D4A12" w:rsidRDefault="0001521B">
                  <w:pPr>
                    <w:rPr>
                      <w:rFonts w:ascii="Times New Roman" w:eastAsia="宋体" w:hAnsi="Times New Roman" w:cs="Times New Roman"/>
                    </w:rPr>
                  </w:pPr>
                  <w:r>
                    <w:rPr>
                      <w:rFonts w:ascii="Times New Roman" w:eastAsia="宋体" w:hAnsi="Times New Roman" w:cs="Times New Roman" w:hint="eastAsia"/>
                    </w:rPr>
                    <w:t>开关</w:t>
                  </w:r>
                </w:p>
              </w:tc>
              <w:tc>
                <w:tcPr>
                  <w:tcW w:w="5123" w:type="dxa"/>
                </w:tcPr>
                <w:p w14:paraId="1FDBBC36" w14:textId="77777777" w:rsidR="003D4A12" w:rsidRDefault="0001521B">
                  <w:pPr>
                    <w:rPr>
                      <w:rFonts w:ascii="Times New Roman" w:eastAsia="宋体" w:hAnsi="Times New Roman" w:cs="Times New Roman"/>
                    </w:rPr>
                  </w:pPr>
                  <w:r>
                    <w:rPr>
                      <w:rFonts w:ascii="Times New Roman" w:eastAsia="宋体" w:hAnsi="Times New Roman" w:cs="Times New Roman"/>
                      <w:noProof/>
                    </w:rPr>
                    <w:drawing>
                      <wp:inline distT="0" distB="0" distL="114300" distR="114300" wp14:anchorId="71EF777E" wp14:editId="0AC81F4D">
                        <wp:extent cx="304800" cy="485775"/>
                        <wp:effectExtent l="0" t="0" r="0" b="9525"/>
                        <wp:docPr id="181" name="图片 1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1" name="图片 18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4857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D4A12" w14:paraId="469E5BE2" w14:textId="77777777">
              <w:tc>
                <w:tcPr>
                  <w:tcW w:w="1239" w:type="dxa"/>
                </w:tcPr>
                <w:p w14:paraId="0A4EF72B" w14:textId="77777777" w:rsidR="003D4A12" w:rsidRDefault="0001521B">
                  <w:pPr>
                    <w:rPr>
                      <w:rFonts w:ascii="Times New Roman" w:eastAsia="宋体" w:hAnsi="Times New Roman" w:cs="Times New Roman"/>
                    </w:rPr>
                  </w:pPr>
                  <w:r>
                    <w:rPr>
                      <w:rFonts w:ascii="Times New Roman" w:eastAsia="宋体" w:hAnsi="Times New Roman" w:cs="Times New Roman" w:hint="eastAsia"/>
                    </w:rPr>
                    <w:t>Led</w:t>
                  </w:r>
                </w:p>
              </w:tc>
              <w:tc>
                <w:tcPr>
                  <w:tcW w:w="2160" w:type="dxa"/>
                </w:tcPr>
                <w:p w14:paraId="126CE6B2" w14:textId="77777777" w:rsidR="003D4A12" w:rsidRDefault="0001521B">
                  <w:pPr>
                    <w:rPr>
                      <w:rFonts w:ascii="Times New Roman" w:eastAsia="宋体" w:hAnsi="Times New Roman" w:cs="Times New Roman"/>
                    </w:rPr>
                  </w:pPr>
                  <w:r>
                    <w:rPr>
                      <w:rFonts w:ascii="Times New Roman" w:eastAsia="宋体" w:hAnsi="Times New Roman" w:cs="Times New Roman" w:hint="eastAsia"/>
                    </w:rPr>
                    <w:t>指示灯</w:t>
                  </w:r>
                </w:p>
              </w:tc>
              <w:tc>
                <w:tcPr>
                  <w:tcW w:w="5123" w:type="dxa"/>
                </w:tcPr>
                <w:p w14:paraId="76DAE55F" w14:textId="77777777" w:rsidR="003D4A12" w:rsidRDefault="0001521B">
                  <w:pPr>
                    <w:rPr>
                      <w:rFonts w:ascii="Times New Roman" w:eastAsia="宋体" w:hAnsi="Times New Roman" w:cs="Times New Roman"/>
                    </w:rPr>
                  </w:pPr>
                  <w:r>
                    <w:rPr>
                      <w:rFonts w:ascii="Times New Roman" w:eastAsia="宋体" w:hAnsi="Times New Roman" w:cs="Times New Roman"/>
                      <w:noProof/>
                    </w:rPr>
                    <w:drawing>
                      <wp:inline distT="0" distB="0" distL="114300" distR="114300" wp14:anchorId="3A6590A2" wp14:editId="656A7183">
                        <wp:extent cx="257175" cy="361950"/>
                        <wp:effectExtent l="0" t="0" r="9525" b="6350"/>
                        <wp:docPr id="182" name="图片 1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2" name="图片 18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7175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D4A12" w14:paraId="19F4987C" w14:textId="77777777">
              <w:tc>
                <w:tcPr>
                  <w:tcW w:w="1239" w:type="dxa"/>
                </w:tcPr>
                <w:p w14:paraId="4437B602" w14:textId="77777777" w:rsidR="003D4A12" w:rsidRDefault="0001521B">
                  <w:pPr>
                    <w:rPr>
                      <w:rFonts w:ascii="Times New Roman" w:eastAsia="宋体" w:hAnsi="Times New Roman" w:cs="Times New Roman"/>
                    </w:rPr>
                  </w:pPr>
                  <w:proofErr w:type="spellStart"/>
                  <w:r>
                    <w:rPr>
                      <w:rFonts w:ascii="Times New Roman" w:eastAsia="宋体" w:hAnsi="Times New Roman" w:cs="Times New Roman" w:hint="eastAsia"/>
                    </w:rPr>
                    <w:t>SinglePulse</w:t>
                  </w:r>
                  <w:proofErr w:type="spellEnd"/>
                </w:p>
              </w:tc>
              <w:tc>
                <w:tcPr>
                  <w:tcW w:w="2160" w:type="dxa"/>
                </w:tcPr>
                <w:p w14:paraId="284E3A74" w14:textId="77777777" w:rsidR="003D4A12" w:rsidRDefault="0001521B">
                  <w:pPr>
                    <w:rPr>
                      <w:rFonts w:ascii="Times New Roman" w:eastAsia="宋体" w:hAnsi="Times New Roman" w:cs="Times New Roman"/>
                    </w:rPr>
                  </w:pPr>
                  <w:r>
                    <w:rPr>
                      <w:rFonts w:ascii="Times New Roman" w:eastAsia="宋体" w:hAnsi="Times New Roman" w:cs="Times New Roman" w:hint="eastAsia"/>
                    </w:rPr>
                    <w:t>单脉冲发生器</w:t>
                  </w:r>
                </w:p>
              </w:tc>
              <w:tc>
                <w:tcPr>
                  <w:tcW w:w="5123" w:type="dxa"/>
                </w:tcPr>
                <w:p w14:paraId="5C2531CE" w14:textId="77777777" w:rsidR="003D4A12" w:rsidRDefault="0001521B">
                  <w:pPr>
                    <w:rPr>
                      <w:rFonts w:ascii="Times New Roman" w:eastAsia="宋体" w:hAnsi="Times New Roman" w:cs="Times New Roman"/>
                    </w:rPr>
                  </w:pPr>
                  <w:r>
                    <w:rPr>
                      <w:rFonts w:ascii="Times New Roman" w:eastAsia="宋体" w:hAnsi="Times New Roman" w:cs="Times New Roman"/>
                      <w:noProof/>
                    </w:rPr>
                    <w:drawing>
                      <wp:inline distT="0" distB="0" distL="114300" distR="114300" wp14:anchorId="3F91A68D" wp14:editId="51AF41A5">
                        <wp:extent cx="295275" cy="485775"/>
                        <wp:effectExtent l="0" t="0" r="9525" b="9525"/>
                        <wp:docPr id="183" name="图片 1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3" name="图片 18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95275" cy="4857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578A8F0F" w14:textId="77777777" w:rsidR="003D4A12" w:rsidRDefault="003D4A12">
            <w:pPr>
              <w:rPr>
                <w:rFonts w:ascii="宋体" w:eastAsia="宋体" w:hAnsi="宋体" w:cs="Times New Roman"/>
                <w:szCs w:val="21"/>
              </w:rPr>
            </w:pPr>
          </w:p>
          <w:p w14:paraId="799F0D42" w14:textId="77777777" w:rsidR="003D4A12" w:rsidRDefault="0001521B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Calibri" w:eastAsia="宋体" w:hAnsi="Calibri" w:cs="Times New Roman"/>
                <w:noProof/>
              </w:rPr>
              <w:drawing>
                <wp:anchor distT="0" distB="0" distL="114300" distR="114300" simplePos="0" relativeHeight="251662336" behindDoc="0" locked="0" layoutInCell="1" allowOverlap="1" wp14:anchorId="4B76294A" wp14:editId="0F1AC744">
                  <wp:simplePos x="0" y="0"/>
                  <wp:positionH relativeFrom="column">
                    <wp:posOffset>292735</wp:posOffset>
                  </wp:positionH>
                  <wp:positionV relativeFrom="paragraph">
                    <wp:posOffset>138430</wp:posOffset>
                  </wp:positionV>
                  <wp:extent cx="4667250" cy="4871720"/>
                  <wp:effectExtent l="0" t="0" r="6350" b="5080"/>
                  <wp:wrapNone/>
                  <wp:docPr id="188" name="图片 2" descr="/home/zhaona/文档/无标题.jpg无标题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" name="图片 2" descr="/home/zhaona/文档/无标题.jpg无标题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0" cy="4871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65CCA2DF" w14:textId="77777777" w:rsidR="003D4A12" w:rsidRDefault="003D4A12">
            <w:pPr>
              <w:jc w:val="center"/>
              <w:rPr>
                <w:rFonts w:ascii="宋体" w:eastAsia="宋体" w:hAnsi="宋体" w:cs="Times New Roman"/>
                <w:szCs w:val="21"/>
              </w:rPr>
            </w:pPr>
          </w:p>
          <w:p w14:paraId="769135A0" w14:textId="77777777" w:rsidR="003D4A12" w:rsidRDefault="003D4A12">
            <w:pPr>
              <w:jc w:val="center"/>
              <w:rPr>
                <w:rFonts w:ascii="宋体" w:eastAsia="宋体" w:hAnsi="宋体" w:cs="Times New Roman"/>
                <w:szCs w:val="21"/>
              </w:rPr>
            </w:pPr>
          </w:p>
          <w:p w14:paraId="3BC33B8D" w14:textId="77777777" w:rsidR="003D4A12" w:rsidRDefault="003D4A12">
            <w:pPr>
              <w:jc w:val="center"/>
              <w:rPr>
                <w:rFonts w:ascii="宋体" w:eastAsia="宋体" w:hAnsi="宋体" w:cs="Times New Roman"/>
                <w:szCs w:val="21"/>
              </w:rPr>
            </w:pPr>
          </w:p>
          <w:p w14:paraId="4BD076F3" w14:textId="77777777" w:rsidR="003D4A12" w:rsidRDefault="003D4A12">
            <w:pPr>
              <w:jc w:val="center"/>
              <w:rPr>
                <w:rFonts w:ascii="宋体" w:eastAsia="宋体" w:hAnsi="宋体" w:cs="Times New Roman"/>
                <w:szCs w:val="21"/>
              </w:rPr>
            </w:pPr>
          </w:p>
          <w:p w14:paraId="1770233E" w14:textId="77777777" w:rsidR="003D4A12" w:rsidRDefault="003D4A12">
            <w:pPr>
              <w:jc w:val="center"/>
              <w:rPr>
                <w:rFonts w:ascii="宋体" w:eastAsia="宋体" w:hAnsi="宋体" w:cs="Times New Roman"/>
                <w:szCs w:val="21"/>
              </w:rPr>
            </w:pPr>
          </w:p>
          <w:p w14:paraId="4404C8A1" w14:textId="77777777" w:rsidR="003D4A12" w:rsidRDefault="003D4A12">
            <w:pPr>
              <w:jc w:val="center"/>
              <w:rPr>
                <w:rFonts w:ascii="宋体" w:eastAsia="宋体" w:hAnsi="宋体" w:cs="Times New Roman"/>
                <w:szCs w:val="21"/>
              </w:rPr>
            </w:pPr>
          </w:p>
          <w:p w14:paraId="0691B0CB" w14:textId="77777777" w:rsidR="003D4A12" w:rsidRDefault="003D4A12">
            <w:pPr>
              <w:jc w:val="center"/>
              <w:rPr>
                <w:rFonts w:ascii="宋体" w:eastAsia="宋体" w:hAnsi="宋体" w:cs="Times New Roman"/>
                <w:szCs w:val="21"/>
              </w:rPr>
            </w:pPr>
          </w:p>
          <w:p w14:paraId="1E38093B" w14:textId="77777777" w:rsidR="003D4A12" w:rsidRDefault="003D4A12">
            <w:pPr>
              <w:jc w:val="center"/>
              <w:rPr>
                <w:rFonts w:ascii="宋体" w:eastAsia="宋体" w:hAnsi="宋体" w:cs="Times New Roman"/>
                <w:szCs w:val="21"/>
              </w:rPr>
            </w:pPr>
          </w:p>
          <w:p w14:paraId="66C6D9B9" w14:textId="77777777" w:rsidR="003D4A12" w:rsidRDefault="003D4A12">
            <w:pPr>
              <w:jc w:val="center"/>
              <w:rPr>
                <w:rFonts w:ascii="宋体" w:eastAsia="宋体" w:hAnsi="宋体" w:cs="Times New Roman"/>
                <w:szCs w:val="21"/>
              </w:rPr>
            </w:pPr>
          </w:p>
          <w:p w14:paraId="759B7E5F" w14:textId="77777777" w:rsidR="003D4A12" w:rsidRDefault="003D4A12">
            <w:pPr>
              <w:jc w:val="center"/>
              <w:rPr>
                <w:rFonts w:ascii="宋体" w:eastAsia="宋体" w:hAnsi="宋体" w:cs="Times New Roman"/>
                <w:szCs w:val="21"/>
              </w:rPr>
            </w:pPr>
          </w:p>
          <w:p w14:paraId="694BFF7D" w14:textId="77777777" w:rsidR="003D4A12" w:rsidRDefault="003D4A12">
            <w:pPr>
              <w:jc w:val="center"/>
              <w:rPr>
                <w:rFonts w:ascii="宋体" w:eastAsia="宋体" w:hAnsi="宋体" w:cs="Times New Roman"/>
                <w:szCs w:val="21"/>
              </w:rPr>
            </w:pPr>
          </w:p>
          <w:p w14:paraId="23955DB7" w14:textId="77777777" w:rsidR="003D4A12" w:rsidRDefault="003D4A12">
            <w:pPr>
              <w:jc w:val="center"/>
              <w:rPr>
                <w:rFonts w:ascii="宋体" w:eastAsia="宋体" w:hAnsi="宋体" w:cs="Times New Roman"/>
                <w:szCs w:val="21"/>
              </w:rPr>
            </w:pPr>
          </w:p>
          <w:p w14:paraId="34390043" w14:textId="77777777" w:rsidR="003D4A12" w:rsidRDefault="003D4A12">
            <w:pPr>
              <w:jc w:val="center"/>
              <w:rPr>
                <w:rFonts w:ascii="宋体" w:eastAsia="宋体" w:hAnsi="宋体" w:cs="Times New Roman"/>
                <w:szCs w:val="21"/>
              </w:rPr>
            </w:pPr>
          </w:p>
          <w:p w14:paraId="09CBC876" w14:textId="77777777" w:rsidR="003D4A12" w:rsidRDefault="003D4A12">
            <w:pPr>
              <w:jc w:val="center"/>
              <w:rPr>
                <w:rFonts w:ascii="宋体" w:eastAsia="宋体" w:hAnsi="宋体" w:cs="Times New Roman"/>
                <w:szCs w:val="21"/>
              </w:rPr>
            </w:pPr>
          </w:p>
          <w:p w14:paraId="69D5FA3B" w14:textId="77777777" w:rsidR="003D4A12" w:rsidRDefault="003D4A12">
            <w:pPr>
              <w:jc w:val="center"/>
              <w:rPr>
                <w:rFonts w:ascii="宋体" w:eastAsia="宋体" w:hAnsi="宋体" w:cs="Times New Roman"/>
                <w:szCs w:val="21"/>
              </w:rPr>
            </w:pPr>
          </w:p>
          <w:p w14:paraId="50ED9F72" w14:textId="77777777" w:rsidR="003D4A12" w:rsidRDefault="003D4A12">
            <w:pPr>
              <w:jc w:val="center"/>
              <w:rPr>
                <w:rFonts w:ascii="宋体" w:eastAsia="宋体" w:hAnsi="宋体" w:cs="Times New Roman"/>
                <w:szCs w:val="21"/>
              </w:rPr>
            </w:pPr>
          </w:p>
          <w:p w14:paraId="470AB57A" w14:textId="77777777" w:rsidR="003D4A12" w:rsidRDefault="003D4A12">
            <w:pPr>
              <w:jc w:val="center"/>
              <w:rPr>
                <w:rFonts w:ascii="宋体" w:eastAsia="宋体" w:hAnsi="宋体" w:cs="Times New Roman"/>
                <w:szCs w:val="21"/>
              </w:rPr>
            </w:pPr>
          </w:p>
          <w:p w14:paraId="00E0D3BA" w14:textId="77777777" w:rsidR="003D4A12" w:rsidRDefault="003D4A12">
            <w:pPr>
              <w:jc w:val="center"/>
              <w:rPr>
                <w:rFonts w:ascii="宋体" w:eastAsia="宋体" w:hAnsi="宋体" w:cs="Times New Roman"/>
                <w:szCs w:val="21"/>
              </w:rPr>
            </w:pPr>
          </w:p>
          <w:p w14:paraId="4C274835" w14:textId="77777777" w:rsidR="003D4A12" w:rsidRDefault="003D4A12">
            <w:pPr>
              <w:jc w:val="center"/>
              <w:rPr>
                <w:rFonts w:ascii="宋体" w:eastAsia="宋体" w:hAnsi="宋体" w:cs="Times New Roman"/>
                <w:szCs w:val="21"/>
              </w:rPr>
            </w:pPr>
          </w:p>
          <w:p w14:paraId="1A09F798" w14:textId="77777777" w:rsidR="003D4A12" w:rsidRDefault="003D4A12">
            <w:pPr>
              <w:jc w:val="center"/>
              <w:rPr>
                <w:rFonts w:ascii="宋体" w:eastAsia="宋体" w:hAnsi="宋体" w:cs="Times New Roman"/>
                <w:szCs w:val="21"/>
              </w:rPr>
            </w:pPr>
          </w:p>
          <w:p w14:paraId="0B6C3519" w14:textId="77777777" w:rsidR="003D4A12" w:rsidRDefault="003D4A12">
            <w:pPr>
              <w:jc w:val="center"/>
              <w:rPr>
                <w:rFonts w:ascii="宋体" w:eastAsia="宋体" w:hAnsi="宋体" w:cs="Times New Roman"/>
                <w:szCs w:val="21"/>
              </w:rPr>
            </w:pPr>
          </w:p>
          <w:p w14:paraId="513DC05F" w14:textId="77777777" w:rsidR="003D4A12" w:rsidRDefault="003D4A12">
            <w:pPr>
              <w:jc w:val="center"/>
              <w:rPr>
                <w:rFonts w:ascii="宋体" w:eastAsia="宋体" w:hAnsi="宋体" w:cs="Times New Roman"/>
                <w:szCs w:val="21"/>
              </w:rPr>
            </w:pPr>
          </w:p>
          <w:p w14:paraId="4909D082" w14:textId="77777777" w:rsidR="003D4A12" w:rsidRDefault="003D4A12">
            <w:pPr>
              <w:jc w:val="center"/>
              <w:rPr>
                <w:rFonts w:ascii="宋体" w:eastAsia="宋体" w:hAnsi="宋体" w:cs="Times New Roman"/>
                <w:szCs w:val="21"/>
              </w:rPr>
            </w:pPr>
          </w:p>
          <w:p w14:paraId="1890D675" w14:textId="77777777" w:rsidR="003D4A12" w:rsidRDefault="003D4A12">
            <w:pPr>
              <w:jc w:val="center"/>
              <w:rPr>
                <w:rFonts w:ascii="宋体" w:eastAsia="宋体" w:hAnsi="宋体" w:cs="Times New Roman"/>
                <w:szCs w:val="21"/>
              </w:rPr>
            </w:pPr>
          </w:p>
          <w:p w14:paraId="07800812" w14:textId="77777777" w:rsidR="003D4A12" w:rsidRDefault="003D4A12">
            <w:pPr>
              <w:jc w:val="center"/>
              <w:rPr>
                <w:rFonts w:ascii="宋体" w:eastAsia="宋体" w:hAnsi="宋体" w:cs="Times New Roman"/>
                <w:szCs w:val="21"/>
              </w:rPr>
            </w:pPr>
          </w:p>
          <w:p w14:paraId="55C24B8B" w14:textId="77777777" w:rsidR="003D4A12" w:rsidRDefault="0001521B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图</w:t>
            </w:r>
            <w:r>
              <w:rPr>
                <w:rFonts w:ascii="宋体" w:eastAsia="宋体" w:hAnsi="宋体" w:cs="Times New Roman" w:hint="eastAsia"/>
                <w:szCs w:val="21"/>
              </w:rPr>
              <w:t>1</w:t>
            </w:r>
            <w:r>
              <w:rPr>
                <w:rFonts w:ascii="宋体" w:eastAsia="宋体" w:hAnsi="宋体" w:cs="Times New Roman" w:hint="eastAsia"/>
                <w:szCs w:val="21"/>
              </w:rPr>
              <w:t xml:space="preserve"> </w:t>
            </w:r>
            <w:r>
              <w:rPr>
                <w:rFonts w:ascii="宋体" w:eastAsia="宋体" w:hAnsi="宋体" w:cs="Times New Roman" w:hint="eastAsia"/>
                <w:szCs w:val="21"/>
              </w:rPr>
              <w:t>存储器</w:t>
            </w:r>
            <w:r>
              <w:rPr>
                <w:rFonts w:ascii="宋体" w:eastAsia="宋体" w:hAnsi="宋体" w:cs="Times New Roman" w:hint="eastAsia"/>
                <w:szCs w:val="21"/>
              </w:rPr>
              <w:t>实验</w:t>
            </w:r>
            <w:r>
              <w:rPr>
                <w:rFonts w:ascii="宋体" w:eastAsia="宋体" w:hAnsi="宋体" w:cs="Times New Roman" w:hint="eastAsia"/>
                <w:szCs w:val="21"/>
              </w:rPr>
              <w:t>原理图</w:t>
            </w:r>
          </w:p>
          <w:p w14:paraId="19D8E565" w14:textId="77777777" w:rsidR="003D4A12" w:rsidRDefault="003D4A12">
            <w:pPr>
              <w:rPr>
                <w:rFonts w:ascii="宋体" w:eastAsia="宋体" w:hAnsi="宋体" w:cs="Times New Roman"/>
                <w:szCs w:val="21"/>
              </w:rPr>
            </w:pPr>
          </w:p>
          <w:p w14:paraId="30E51BA0" w14:textId="77777777" w:rsidR="003D4A12" w:rsidRDefault="0001521B">
            <w:pPr>
              <w:ind w:firstLineChars="200" w:firstLine="422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  <w:b/>
                <w:bCs/>
              </w:rPr>
              <w:lastRenderedPageBreak/>
              <w:t>6116</w:t>
            </w:r>
            <w:r>
              <w:rPr>
                <w:rFonts w:ascii="Calibri" w:eastAsia="宋体" w:hAnsi="Calibri" w:cs="Times New Roman" w:hint="eastAsia"/>
              </w:rPr>
              <w:t>：原设计</w:t>
            </w:r>
            <w:r>
              <w:rPr>
                <w:rFonts w:ascii="Calibri" w:eastAsia="宋体" w:hAnsi="Calibri" w:cs="Times New Roman" w:hint="eastAsia"/>
              </w:rPr>
              <w:t>2K</w:t>
            </w:r>
            <w:r>
              <w:rPr>
                <w:rFonts w:ascii="Calibri" w:eastAsia="宋体" w:hAnsi="Calibri" w:cs="Times New Roman" w:hint="eastAsia"/>
              </w:rPr>
              <w:t>×</w:t>
            </w:r>
            <w:r>
              <w:rPr>
                <w:rFonts w:ascii="Calibri" w:eastAsia="宋体" w:hAnsi="Calibri" w:cs="Times New Roman" w:hint="eastAsia"/>
              </w:rPr>
              <w:t>8</w:t>
            </w:r>
            <w:r>
              <w:rPr>
                <w:rFonts w:ascii="Calibri" w:eastAsia="宋体" w:hAnsi="Calibri" w:cs="Times New Roman" w:hint="eastAsia"/>
              </w:rPr>
              <w:t>的</w:t>
            </w:r>
            <w:r>
              <w:rPr>
                <w:rFonts w:ascii="Calibri" w:eastAsia="宋体" w:hAnsi="Calibri" w:cs="Times New Roman" w:hint="eastAsia"/>
              </w:rPr>
              <w:t>RAM</w:t>
            </w:r>
            <w:r>
              <w:rPr>
                <w:rFonts w:ascii="Calibri" w:eastAsia="宋体" w:hAnsi="Calibri" w:cs="Times New Roman" w:hint="eastAsia"/>
              </w:rPr>
              <w:t>芯片，在虚拟平台中，高</w:t>
            </w:r>
            <w:r>
              <w:rPr>
                <w:rFonts w:ascii="Calibri" w:eastAsia="宋体" w:hAnsi="Calibri" w:cs="Times New Roman" w:hint="eastAsia"/>
              </w:rPr>
              <w:t>3</w:t>
            </w:r>
            <w:r>
              <w:rPr>
                <w:rFonts w:ascii="Calibri" w:eastAsia="宋体" w:hAnsi="Calibri" w:cs="Times New Roman" w:hint="eastAsia"/>
              </w:rPr>
              <w:t>位地址线接地，因此实际存储容量</w:t>
            </w:r>
            <w:r>
              <w:rPr>
                <w:rFonts w:ascii="Calibri" w:eastAsia="宋体" w:hAnsi="Calibri" w:cs="Times New Roman" w:hint="eastAsia"/>
              </w:rPr>
              <w:t>256</w:t>
            </w:r>
            <w:r>
              <w:rPr>
                <w:rFonts w:ascii="Calibri" w:eastAsia="宋体" w:hAnsi="Calibri" w:cs="Times New Roman" w:hint="eastAsia"/>
              </w:rPr>
              <w:t>×</w:t>
            </w:r>
            <w:r>
              <w:rPr>
                <w:rFonts w:ascii="Calibri" w:eastAsia="宋体" w:hAnsi="Calibri" w:cs="Times New Roman" w:hint="eastAsia"/>
              </w:rPr>
              <w:t>8</w:t>
            </w:r>
            <w:r>
              <w:rPr>
                <w:rFonts w:ascii="Calibri" w:eastAsia="宋体" w:hAnsi="Calibri" w:cs="Times New Roman" w:hint="eastAsia"/>
              </w:rPr>
              <w:t>；数据引脚是双向的</w:t>
            </w:r>
            <w:r>
              <w:rPr>
                <w:rFonts w:ascii="Calibri" w:eastAsia="宋体" w:hAnsi="Calibri" w:cs="Times New Roman" w:hint="eastAsia"/>
              </w:rPr>
              <w:t>D7~D0</w:t>
            </w:r>
            <w:r>
              <w:rPr>
                <w:rFonts w:ascii="Calibri" w:eastAsia="宋体" w:hAnsi="Calibri" w:cs="Times New Roman" w:hint="eastAsia"/>
              </w:rPr>
              <w:t>；控制端口有</w:t>
            </w:r>
            <w:r>
              <w:rPr>
                <w:rFonts w:ascii="Calibri" w:eastAsia="宋体" w:hAnsi="Calibri" w:cs="Times New Roman" w:hint="eastAsia"/>
              </w:rPr>
              <w:t>3</w:t>
            </w:r>
            <w:r>
              <w:rPr>
                <w:rFonts w:ascii="Calibri" w:eastAsia="宋体" w:hAnsi="Calibri" w:cs="Times New Roman" w:hint="eastAsia"/>
              </w:rPr>
              <w:t>个，</w:t>
            </w:r>
            <w:r>
              <w:rPr>
                <w:rFonts w:ascii="Calibri" w:eastAsia="宋体" w:hAnsi="Calibri" w:cs="Times New Roman"/>
                <w:noProof/>
              </w:rPr>
              <w:drawing>
                <wp:inline distT="0" distB="0" distL="114300" distR="114300" wp14:anchorId="115B24D8" wp14:editId="70A11B3A">
                  <wp:extent cx="212090" cy="118110"/>
                  <wp:effectExtent l="0" t="0" r="3810" b="8890"/>
                  <wp:docPr id="18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090" cy="118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宋体" w:hAnsi="Calibri" w:cs="Times New Roman" w:hint="eastAsia"/>
              </w:rPr>
              <w:t>为片选信号，</w:t>
            </w:r>
            <w:r>
              <w:rPr>
                <w:rFonts w:ascii="Calibri" w:eastAsia="宋体" w:hAnsi="Calibri" w:cs="Times New Roman"/>
                <w:noProof/>
              </w:rPr>
              <w:drawing>
                <wp:inline distT="0" distB="0" distL="114300" distR="114300" wp14:anchorId="6F9E7914" wp14:editId="2D97DB98">
                  <wp:extent cx="220980" cy="122555"/>
                  <wp:effectExtent l="0" t="0" r="7620" b="4445"/>
                  <wp:docPr id="190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80" cy="122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宋体" w:hAnsi="Calibri" w:cs="Times New Roman" w:hint="eastAsia"/>
              </w:rPr>
              <w:t>读使能，</w:t>
            </w:r>
            <w:r>
              <w:rPr>
                <w:rFonts w:ascii="Calibri" w:eastAsia="宋体" w:hAnsi="Calibri" w:cs="Times New Roman"/>
                <w:noProof/>
              </w:rPr>
              <w:drawing>
                <wp:inline distT="0" distB="0" distL="114300" distR="114300" wp14:anchorId="35D01C47" wp14:editId="0BD9A344">
                  <wp:extent cx="257810" cy="121920"/>
                  <wp:effectExtent l="0" t="0" r="8890" b="5080"/>
                  <wp:docPr id="191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81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宋体" w:hAnsi="Calibri" w:cs="Times New Roman" w:hint="eastAsia"/>
              </w:rPr>
              <w:t>写使能，均为低电平有效，</w:t>
            </w:r>
            <w:r>
              <w:rPr>
                <w:rFonts w:ascii="Calibri" w:eastAsia="宋体" w:hAnsi="Calibri" w:cs="Times New Roman"/>
                <w:noProof/>
              </w:rPr>
              <w:drawing>
                <wp:inline distT="0" distB="0" distL="114300" distR="114300" wp14:anchorId="37592884" wp14:editId="72742E5C">
                  <wp:extent cx="257810" cy="121920"/>
                  <wp:effectExtent l="0" t="0" r="8890" b="5080"/>
                  <wp:docPr id="19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81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宋体" w:hAnsi="Calibri" w:cs="Times New Roman" w:hint="eastAsia"/>
              </w:rPr>
              <w:t>和</w:t>
            </w:r>
            <w:r>
              <w:rPr>
                <w:rFonts w:ascii="Calibri" w:eastAsia="宋体" w:hAnsi="Calibri" w:cs="Times New Roman"/>
                <w:noProof/>
              </w:rPr>
              <w:drawing>
                <wp:inline distT="0" distB="0" distL="114300" distR="114300" wp14:anchorId="6E237A87" wp14:editId="622077AA">
                  <wp:extent cx="220980" cy="122555"/>
                  <wp:effectExtent l="0" t="0" r="7620" b="4445"/>
                  <wp:docPr id="19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80" cy="122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宋体" w:hAnsi="Calibri" w:cs="Times New Roman" w:hint="eastAsia"/>
              </w:rPr>
              <w:t>配合使用，当</w:t>
            </w:r>
            <w:r>
              <w:rPr>
                <w:rFonts w:ascii="Calibri" w:eastAsia="宋体" w:hAnsi="Calibri" w:cs="Times New Roman"/>
                <w:noProof/>
              </w:rPr>
              <w:drawing>
                <wp:inline distT="0" distB="0" distL="114300" distR="114300" wp14:anchorId="129BA0E2" wp14:editId="7777B5B2">
                  <wp:extent cx="220980" cy="122555"/>
                  <wp:effectExtent l="0" t="0" r="7620" b="4445"/>
                  <wp:docPr id="19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80" cy="122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宋体" w:hAnsi="Calibri" w:cs="Times New Roman" w:hint="eastAsia"/>
              </w:rPr>
              <w:t xml:space="preserve">=0 </w:t>
            </w:r>
            <w:r>
              <w:rPr>
                <w:rFonts w:ascii="Calibri" w:eastAsia="宋体" w:hAnsi="Calibri" w:cs="Times New Roman"/>
                <w:noProof/>
              </w:rPr>
              <w:drawing>
                <wp:inline distT="0" distB="0" distL="114300" distR="114300" wp14:anchorId="46826553" wp14:editId="1375FE24">
                  <wp:extent cx="257810" cy="121920"/>
                  <wp:effectExtent l="0" t="0" r="8890" b="5080"/>
                  <wp:docPr id="195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81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宋体" w:hAnsi="Calibri" w:cs="Times New Roman" w:hint="eastAsia"/>
              </w:rPr>
              <w:t>=0</w:t>
            </w:r>
            <w:r>
              <w:rPr>
                <w:rFonts w:ascii="Calibri" w:eastAsia="宋体" w:hAnsi="Calibri" w:cs="Times New Roman" w:hint="eastAsia"/>
              </w:rPr>
              <w:t>时，进行写操作，当</w:t>
            </w:r>
            <w:r>
              <w:rPr>
                <w:rFonts w:ascii="Calibri" w:eastAsia="宋体" w:hAnsi="Calibri" w:cs="Times New Roman"/>
                <w:noProof/>
              </w:rPr>
              <w:drawing>
                <wp:inline distT="0" distB="0" distL="114300" distR="114300" wp14:anchorId="30A36E84" wp14:editId="08D383B7">
                  <wp:extent cx="220980" cy="122555"/>
                  <wp:effectExtent l="0" t="0" r="7620" b="4445"/>
                  <wp:docPr id="196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80" cy="122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宋体" w:hAnsi="Calibri" w:cs="Times New Roman" w:hint="eastAsia"/>
              </w:rPr>
              <w:t xml:space="preserve">=0 </w:t>
            </w:r>
            <w:r>
              <w:rPr>
                <w:rFonts w:ascii="Calibri" w:eastAsia="宋体" w:hAnsi="Calibri" w:cs="Times New Roman"/>
                <w:noProof/>
              </w:rPr>
              <w:drawing>
                <wp:inline distT="0" distB="0" distL="114300" distR="114300" wp14:anchorId="3570BB14" wp14:editId="40C5BF90">
                  <wp:extent cx="257810" cy="121920"/>
                  <wp:effectExtent l="0" t="0" r="8890" b="5080"/>
                  <wp:docPr id="197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81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宋体" w:hAnsi="Calibri" w:cs="Times New Roman" w:hint="eastAsia"/>
              </w:rPr>
              <w:t>=1</w:t>
            </w:r>
            <w:r>
              <w:rPr>
                <w:rFonts w:ascii="Calibri" w:eastAsia="宋体" w:hAnsi="Calibri" w:cs="Times New Roman" w:hint="eastAsia"/>
              </w:rPr>
              <w:t>时，进行读操作，虚拟平台中</w:t>
            </w:r>
            <w:r>
              <w:rPr>
                <w:rFonts w:ascii="Calibri" w:eastAsia="宋体" w:hAnsi="Calibri" w:cs="Times New Roman"/>
                <w:noProof/>
              </w:rPr>
              <w:drawing>
                <wp:inline distT="0" distB="0" distL="114300" distR="114300" wp14:anchorId="7D52D438" wp14:editId="6DA47189">
                  <wp:extent cx="220980" cy="122555"/>
                  <wp:effectExtent l="0" t="0" r="7620" b="4445"/>
                  <wp:docPr id="198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80" cy="122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宋体" w:hAnsi="Calibri" w:cs="Times New Roman" w:hint="eastAsia"/>
              </w:rPr>
              <w:t>接地，只需要控制</w:t>
            </w:r>
            <w:r>
              <w:rPr>
                <w:rFonts w:ascii="Calibri" w:eastAsia="宋体" w:hAnsi="Calibri" w:cs="Times New Roman"/>
                <w:noProof/>
              </w:rPr>
              <w:drawing>
                <wp:inline distT="0" distB="0" distL="114300" distR="114300" wp14:anchorId="58A48516" wp14:editId="3A92819F">
                  <wp:extent cx="257810" cy="121920"/>
                  <wp:effectExtent l="0" t="0" r="8890" b="5080"/>
                  <wp:docPr id="199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810" cy="12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宋体" w:hAnsi="Calibri" w:cs="Times New Roman" w:hint="eastAsia"/>
              </w:rPr>
              <w:t>信号即可，实验中，一个开关和一个脉冲信号用与非门相连接，当开关为高电平，且脉冲到来时，</w:t>
            </w:r>
            <w:r>
              <w:rPr>
                <w:rFonts w:ascii="Calibri" w:eastAsia="宋体" w:hAnsi="Calibri" w:cs="Times New Roman" w:hint="eastAsia"/>
              </w:rPr>
              <w:t>D7~D0</w:t>
            </w:r>
            <w:r>
              <w:rPr>
                <w:rFonts w:ascii="Calibri" w:eastAsia="宋体" w:hAnsi="Calibri" w:cs="Times New Roman" w:hint="eastAsia"/>
              </w:rPr>
              <w:t>的数据写入存储器中</w:t>
            </w:r>
          </w:p>
          <w:p w14:paraId="60618AFC" w14:textId="77777777" w:rsidR="003D4A12" w:rsidRDefault="0001521B">
            <w:pPr>
              <w:ind w:firstLineChars="200" w:firstLine="422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  <w:b/>
                <w:bCs/>
              </w:rPr>
              <w:t>地址寄存器</w:t>
            </w:r>
            <w:r>
              <w:rPr>
                <w:rFonts w:ascii="Calibri" w:eastAsia="宋体" w:hAnsi="Calibri" w:cs="Times New Roman" w:hint="eastAsia"/>
                <w:b/>
                <w:bCs/>
              </w:rPr>
              <w:t>AR</w:t>
            </w:r>
            <w:r>
              <w:rPr>
                <w:rFonts w:ascii="Calibri" w:eastAsia="宋体" w:hAnsi="Calibri" w:cs="Times New Roman" w:hint="eastAsia"/>
              </w:rPr>
              <w:t>：</w:t>
            </w:r>
            <w:r>
              <w:rPr>
                <w:rFonts w:ascii="Calibri" w:eastAsia="宋体" w:hAnsi="Calibri" w:cs="Times New Roman" w:hint="eastAsia"/>
              </w:rPr>
              <w:t>6116</w:t>
            </w:r>
            <w:r>
              <w:rPr>
                <w:rFonts w:ascii="Calibri" w:eastAsia="宋体" w:hAnsi="Calibri" w:cs="Times New Roman" w:hint="eastAsia"/>
              </w:rPr>
              <w:t>在数据读写期间需要保持地址信号，该信号由数据锁存器</w:t>
            </w:r>
            <w:r>
              <w:rPr>
                <w:rFonts w:ascii="Calibri" w:eastAsia="宋体" w:hAnsi="Calibri" w:cs="Times New Roman" w:hint="eastAsia"/>
              </w:rPr>
              <w:t>74273</w:t>
            </w:r>
            <w:r>
              <w:rPr>
                <w:rFonts w:ascii="Calibri" w:eastAsia="宋体" w:hAnsi="Calibri" w:cs="Times New Roman" w:hint="eastAsia"/>
              </w:rPr>
              <w:t>提供，因此，需要</w:t>
            </w:r>
            <w:proofErr w:type="gramStart"/>
            <w:r>
              <w:rPr>
                <w:rFonts w:ascii="Calibri" w:eastAsia="宋体" w:hAnsi="Calibri" w:cs="Times New Roman" w:hint="eastAsia"/>
              </w:rPr>
              <w:t>先将读</w:t>
            </w:r>
            <w:proofErr w:type="gramEnd"/>
            <w:r>
              <w:rPr>
                <w:rFonts w:ascii="Calibri" w:eastAsia="宋体" w:hAnsi="Calibri" w:cs="Times New Roman" w:hint="eastAsia"/>
              </w:rPr>
              <w:t>/</w:t>
            </w:r>
            <w:r>
              <w:rPr>
                <w:rFonts w:ascii="Calibri" w:eastAsia="宋体" w:hAnsi="Calibri" w:cs="Times New Roman" w:hint="eastAsia"/>
              </w:rPr>
              <w:t>写地址打入到</w:t>
            </w:r>
            <w:r>
              <w:rPr>
                <w:rFonts w:ascii="Calibri" w:eastAsia="宋体" w:hAnsi="Calibri" w:cs="Times New Roman" w:hint="eastAsia"/>
              </w:rPr>
              <w:t>AR</w:t>
            </w:r>
            <w:r>
              <w:rPr>
                <w:rFonts w:ascii="Calibri" w:eastAsia="宋体" w:hAnsi="Calibri" w:cs="Times New Roman" w:hint="eastAsia"/>
              </w:rPr>
              <w:t>中，再通过总线将数据写入到存储器中。本实验中寄存器的连接和使用方法与实验</w:t>
            </w:r>
            <w:r>
              <w:rPr>
                <w:rFonts w:ascii="Calibri" w:eastAsia="宋体" w:hAnsi="Calibri" w:cs="Times New Roman" w:hint="eastAsia"/>
              </w:rPr>
              <w:t>1</w:t>
            </w:r>
            <w:r>
              <w:rPr>
                <w:rFonts w:ascii="Calibri" w:eastAsia="宋体" w:hAnsi="Calibri" w:cs="Times New Roman" w:hint="eastAsia"/>
              </w:rPr>
              <w:t>相同。</w:t>
            </w:r>
          </w:p>
          <w:p w14:paraId="191DD8CA" w14:textId="77777777" w:rsidR="003D4A12" w:rsidRDefault="003D4A12">
            <w:pPr>
              <w:rPr>
                <w:rFonts w:ascii="宋体" w:eastAsia="宋体" w:hAnsi="宋体" w:cs="Times New Roman"/>
                <w:szCs w:val="21"/>
              </w:rPr>
            </w:pPr>
          </w:p>
          <w:p w14:paraId="29127ECC" w14:textId="77777777" w:rsidR="003D4A12" w:rsidRDefault="003D4A12">
            <w:pPr>
              <w:rPr>
                <w:rFonts w:ascii="宋体" w:eastAsia="宋体" w:hAnsi="宋体" w:cs="Times New Roman"/>
                <w:szCs w:val="21"/>
              </w:rPr>
            </w:pPr>
          </w:p>
          <w:p w14:paraId="4597218A" w14:textId="77777777" w:rsidR="003D4A12" w:rsidRDefault="0001521B">
            <w:pPr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Calibri" w:eastAsia="宋体" w:hAnsi="Calibri" w:cs="Times New Roman"/>
                <w:noProof/>
              </w:rPr>
              <w:drawing>
                <wp:anchor distT="0" distB="0" distL="114300" distR="114300" simplePos="0" relativeHeight="251663360" behindDoc="0" locked="0" layoutInCell="1" allowOverlap="1" wp14:anchorId="2183886E" wp14:editId="4E15AB5E">
                  <wp:simplePos x="0" y="0"/>
                  <wp:positionH relativeFrom="column">
                    <wp:posOffset>442595</wp:posOffset>
                  </wp:positionH>
                  <wp:positionV relativeFrom="paragraph">
                    <wp:posOffset>-6350</wp:posOffset>
                  </wp:positionV>
                  <wp:extent cx="5182235" cy="4805045"/>
                  <wp:effectExtent l="0" t="0" r="12065" b="8255"/>
                  <wp:wrapTopAndBottom/>
                  <wp:docPr id="200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2235" cy="4805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51EE8545" w14:textId="77777777" w:rsidR="003D4A12" w:rsidRDefault="0001521B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图</w:t>
            </w:r>
            <w:r>
              <w:rPr>
                <w:rFonts w:ascii="宋体" w:eastAsia="宋体" w:hAnsi="宋体" w:cs="Times New Roman" w:hint="eastAsia"/>
                <w:szCs w:val="21"/>
              </w:rPr>
              <w:t xml:space="preserve">2 </w:t>
            </w:r>
            <w:r>
              <w:rPr>
                <w:rFonts w:ascii="宋体" w:eastAsia="宋体" w:hAnsi="宋体" w:cs="Times New Roman" w:hint="eastAsia"/>
                <w:szCs w:val="21"/>
              </w:rPr>
              <w:t>存储器实验</w:t>
            </w:r>
            <w:r>
              <w:rPr>
                <w:rFonts w:ascii="宋体" w:eastAsia="宋体" w:hAnsi="宋体" w:cs="Times New Roman" w:hint="eastAsia"/>
                <w:szCs w:val="21"/>
              </w:rPr>
              <w:t>电路图</w:t>
            </w:r>
          </w:p>
          <w:p w14:paraId="467B959D" w14:textId="77777777" w:rsidR="003D4A12" w:rsidRDefault="0001521B">
            <w:pPr>
              <w:spacing w:beforeLines="50" w:before="156" w:afterLines="50" w:after="156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二、实验原理</w:t>
            </w:r>
          </w:p>
          <w:p w14:paraId="0E2770F2" w14:textId="77777777" w:rsidR="003D4A12" w:rsidRDefault="0001521B">
            <w:pPr>
              <w:keepNext/>
              <w:rPr>
                <w:rFonts w:ascii="Calibri" w:eastAsia="宋体" w:hAnsi="Calibri" w:cs="Times New Roman"/>
                <w:b/>
                <w:bCs/>
              </w:rPr>
            </w:pPr>
            <w:r>
              <w:rPr>
                <w:rFonts w:ascii="宋体" w:eastAsia="宋体" w:hAnsi="宋体" w:cs="Times New Roman" w:hint="eastAsia"/>
                <w:b/>
                <w:bCs/>
                <w:color w:val="000000"/>
                <w:sz w:val="22"/>
                <w:szCs w:val="28"/>
              </w:rPr>
              <w:t xml:space="preserve"> </w:t>
            </w:r>
            <w:r>
              <w:rPr>
                <w:rFonts w:ascii="Calibri" w:eastAsia="宋体" w:hAnsi="Calibri" w:cs="Times New Roman" w:hint="eastAsia"/>
                <w:b/>
                <w:bCs/>
              </w:rPr>
              <w:t>SRAM</w:t>
            </w:r>
            <w:r>
              <w:rPr>
                <w:rFonts w:ascii="Calibri" w:eastAsia="宋体" w:hAnsi="Calibri" w:cs="Times New Roman" w:hint="eastAsia"/>
                <w:b/>
                <w:bCs/>
              </w:rPr>
              <w:t>读周期波形图</w:t>
            </w:r>
          </w:p>
          <w:p w14:paraId="1A249D47" w14:textId="77777777" w:rsidR="003D4A12" w:rsidRDefault="0001521B">
            <w:pPr>
              <w:keepNext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  <w:noProof/>
              </w:rPr>
              <w:lastRenderedPageBreak/>
              <w:drawing>
                <wp:inline distT="0" distB="0" distL="114300" distR="114300" wp14:anchorId="305C12F6" wp14:editId="57502ABA">
                  <wp:extent cx="3548380" cy="2228850"/>
                  <wp:effectExtent l="0" t="0" r="7620" b="6350"/>
                  <wp:docPr id="18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8380" cy="2228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9B26A76" w14:textId="77777777" w:rsidR="003D4A12" w:rsidRDefault="0001521B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（</w:t>
            </w:r>
            <w:r>
              <w:rPr>
                <w:rFonts w:ascii="宋体" w:eastAsia="宋体" w:hAnsi="宋体" w:cs="Times New Roman" w:hint="eastAsia"/>
                <w:szCs w:val="21"/>
              </w:rPr>
              <w:t>a</w:t>
            </w:r>
            <w:r>
              <w:rPr>
                <w:rFonts w:ascii="宋体" w:eastAsia="宋体" w:hAnsi="宋体" w:cs="Times New Roman" w:hint="eastAsia"/>
                <w:szCs w:val="21"/>
              </w:rPr>
              <w:t>）</w:t>
            </w:r>
            <w:r>
              <w:rPr>
                <w:rFonts w:ascii="宋体" w:eastAsia="宋体" w:hAnsi="宋体" w:cs="Times New Roman" w:hint="eastAsia"/>
                <w:szCs w:val="21"/>
              </w:rPr>
              <w:t>SRAM</w:t>
            </w:r>
            <w:r>
              <w:rPr>
                <w:rFonts w:ascii="宋体" w:eastAsia="宋体" w:hAnsi="宋体" w:cs="Times New Roman" w:hint="eastAsia"/>
                <w:szCs w:val="21"/>
              </w:rPr>
              <w:t>读</w:t>
            </w:r>
            <w:r>
              <w:rPr>
                <w:rFonts w:ascii="宋体" w:eastAsia="宋体" w:hAnsi="宋体" w:cs="Times New Roman" w:hint="eastAsia"/>
                <w:szCs w:val="21"/>
              </w:rPr>
              <w:t>周期波形图</w:t>
            </w:r>
          </w:p>
          <w:p w14:paraId="1CAAF727" w14:textId="77777777" w:rsidR="003D4A12" w:rsidRDefault="0001521B">
            <w:pPr>
              <w:ind w:firstLineChars="200" w:firstLine="420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  <w:noProof/>
              </w:rPr>
              <w:drawing>
                <wp:inline distT="0" distB="0" distL="114300" distR="114300" wp14:anchorId="398406B9" wp14:editId="1902C94A">
                  <wp:extent cx="3510915" cy="2099945"/>
                  <wp:effectExtent l="0" t="0" r="6985" b="8255"/>
                  <wp:docPr id="185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rcRect l="1100" t="92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0915" cy="2099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5D8552E" w14:textId="77777777" w:rsidR="003D4A12" w:rsidRDefault="0001521B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（</w:t>
            </w:r>
            <w:r>
              <w:rPr>
                <w:rFonts w:ascii="宋体" w:eastAsia="宋体" w:hAnsi="宋体" w:cs="Times New Roman" w:hint="eastAsia"/>
                <w:szCs w:val="21"/>
              </w:rPr>
              <w:t>b</w:t>
            </w:r>
            <w:r>
              <w:rPr>
                <w:rFonts w:ascii="宋体" w:eastAsia="宋体" w:hAnsi="宋体" w:cs="Times New Roman" w:hint="eastAsia"/>
                <w:szCs w:val="21"/>
              </w:rPr>
              <w:t>）</w:t>
            </w:r>
            <w:r>
              <w:rPr>
                <w:rFonts w:ascii="宋体" w:eastAsia="宋体" w:hAnsi="宋体" w:cs="Times New Roman" w:hint="eastAsia"/>
                <w:szCs w:val="21"/>
              </w:rPr>
              <w:t>SRAM</w:t>
            </w:r>
            <w:r>
              <w:rPr>
                <w:rFonts w:ascii="宋体" w:eastAsia="宋体" w:hAnsi="宋体" w:cs="Times New Roman" w:hint="eastAsia"/>
                <w:szCs w:val="21"/>
              </w:rPr>
              <w:t>写周期波形图</w:t>
            </w:r>
          </w:p>
          <w:p w14:paraId="3748A086" w14:textId="77777777" w:rsidR="003D4A12" w:rsidRDefault="003D4A12">
            <w:pPr>
              <w:jc w:val="center"/>
              <w:rPr>
                <w:rFonts w:ascii="宋体" w:eastAsia="宋体" w:hAnsi="宋体" w:cs="Times New Roman"/>
                <w:szCs w:val="21"/>
              </w:rPr>
            </w:pPr>
          </w:p>
          <w:p w14:paraId="78431436" w14:textId="77777777" w:rsidR="003D4A12" w:rsidRDefault="0001521B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>
              <w:rPr>
                <w:rFonts w:ascii="宋体" w:eastAsia="宋体" w:hAnsi="宋体" w:cs="Times New Roman" w:hint="eastAsia"/>
                <w:szCs w:val="21"/>
              </w:rPr>
              <w:t>图</w:t>
            </w:r>
            <w:r>
              <w:rPr>
                <w:rFonts w:ascii="宋体" w:eastAsia="宋体" w:hAnsi="宋体" w:cs="Times New Roman" w:hint="eastAsia"/>
                <w:szCs w:val="21"/>
              </w:rPr>
              <w:t xml:space="preserve">3 </w:t>
            </w:r>
            <w:r>
              <w:rPr>
                <w:rFonts w:ascii="宋体" w:eastAsia="宋体" w:hAnsi="宋体" w:cs="Times New Roman" w:hint="eastAsia"/>
                <w:szCs w:val="21"/>
              </w:rPr>
              <w:t>SRAM</w:t>
            </w:r>
            <w:r>
              <w:rPr>
                <w:rFonts w:ascii="宋体" w:eastAsia="宋体" w:hAnsi="宋体" w:cs="Times New Roman" w:hint="eastAsia"/>
                <w:szCs w:val="21"/>
              </w:rPr>
              <w:t>读</w:t>
            </w:r>
            <w:r>
              <w:rPr>
                <w:rFonts w:ascii="宋体" w:eastAsia="宋体" w:hAnsi="宋体" w:cs="Times New Roman" w:hint="eastAsia"/>
                <w:szCs w:val="21"/>
              </w:rPr>
              <w:t>写周期</w:t>
            </w:r>
            <w:r>
              <w:rPr>
                <w:rFonts w:ascii="宋体" w:eastAsia="宋体" w:hAnsi="宋体" w:cs="Times New Roman" w:hint="eastAsia"/>
                <w:szCs w:val="21"/>
              </w:rPr>
              <w:t>时序</w:t>
            </w:r>
            <w:r>
              <w:rPr>
                <w:rFonts w:ascii="宋体" w:eastAsia="宋体" w:hAnsi="宋体" w:cs="Times New Roman" w:hint="eastAsia"/>
                <w:szCs w:val="21"/>
              </w:rPr>
              <w:t>波形图</w:t>
            </w:r>
          </w:p>
          <w:p w14:paraId="406B4C29" w14:textId="77777777" w:rsidR="003D4A12" w:rsidRDefault="0001521B">
            <w:pPr>
              <w:keepNext/>
              <w:keepLines/>
              <w:spacing w:before="260" w:after="260"/>
              <w:outlineLvl w:val="2"/>
              <w:rPr>
                <w:rFonts w:ascii="Calibri" w:eastAsia="宋体" w:hAnsi="Calibri" w:cs="Times New Roman"/>
                <w:b/>
                <w:bCs/>
                <w:sz w:val="24"/>
                <w:szCs w:val="24"/>
              </w:rPr>
            </w:pPr>
            <w:bookmarkStart w:id="6" w:name="_Toc448153229"/>
            <w:r>
              <w:rPr>
                <w:rFonts w:ascii="Calibri" w:eastAsia="宋体" w:hAnsi="Calibri" w:cs="Times New Roman" w:hint="eastAsia"/>
                <w:b/>
                <w:bCs/>
                <w:sz w:val="24"/>
                <w:szCs w:val="24"/>
              </w:rPr>
              <w:t>三、实验设备</w:t>
            </w:r>
            <w:bookmarkEnd w:id="6"/>
          </w:p>
          <w:p w14:paraId="6F559423" w14:textId="77777777" w:rsidR="003D4A12" w:rsidRDefault="0001521B">
            <w:pPr>
              <w:numPr>
                <w:ilvl w:val="0"/>
                <w:numId w:val="7"/>
              </w:num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TEC-5G</w:t>
            </w:r>
            <w:r>
              <w:rPr>
                <w:rFonts w:ascii="Calibri" w:eastAsia="宋体" w:hAnsi="Calibri" w:cs="Times New Roman" w:hint="eastAsia"/>
              </w:rPr>
              <w:t>计算机组成实验系统</w:t>
            </w:r>
            <w:r>
              <w:rPr>
                <w:rFonts w:ascii="Calibri" w:eastAsia="宋体" w:hAnsi="Calibri" w:cs="Times New Roman" w:hint="eastAsia"/>
              </w:rPr>
              <w:t>1</w:t>
            </w:r>
            <w:r>
              <w:rPr>
                <w:rFonts w:ascii="Calibri" w:eastAsia="宋体" w:hAnsi="Calibri" w:cs="Times New Roman" w:hint="eastAsia"/>
              </w:rPr>
              <w:t>台</w:t>
            </w:r>
          </w:p>
          <w:p w14:paraId="4120FB5A" w14:textId="77777777" w:rsidR="003D4A12" w:rsidRDefault="0001521B">
            <w:pPr>
              <w:numPr>
                <w:ilvl w:val="0"/>
                <w:numId w:val="7"/>
              </w:num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逻辑测试笔一支（在实验台上）</w:t>
            </w:r>
          </w:p>
          <w:p w14:paraId="29577042" w14:textId="77777777" w:rsidR="003D4A12" w:rsidRDefault="0001521B">
            <w:pPr>
              <w:numPr>
                <w:ilvl w:val="0"/>
                <w:numId w:val="7"/>
              </w:num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双</w:t>
            </w:r>
            <w:proofErr w:type="gramStart"/>
            <w:r>
              <w:rPr>
                <w:rFonts w:ascii="Calibri" w:eastAsia="宋体" w:hAnsi="Calibri" w:cs="Times New Roman" w:hint="eastAsia"/>
              </w:rPr>
              <w:t>踪</w:t>
            </w:r>
            <w:proofErr w:type="gramEnd"/>
            <w:r>
              <w:rPr>
                <w:rFonts w:ascii="Calibri" w:eastAsia="宋体" w:hAnsi="Calibri" w:cs="Times New Roman" w:hint="eastAsia"/>
              </w:rPr>
              <w:t>示波器一台（公用）</w:t>
            </w:r>
          </w:p>
          <w:p w14:paraId="1A7A4F2C" w14:textId="77777777" w:rsidR="003D4A12" w:rsidRDefault="0001521B">
            <w:pPr>
              <w:numPr>
                <w:ilvl w:val="0"/>
                <w:numId w:val="7"/>
              </w:num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万用表一只（公用）</w:t>
            </w:r>
          </w:p>
          <w:p w14:paraId="613C117D" w14:textId="77777777" w:rsidR="003D4A12" w:rsidRDefault="0001521B">
            <w:pPr>
              <w:keepNext/>
              <w:keepLines/>
              <w:spacing w:before="260" w:after="260"/>
              <w:outlineLvl w:val="2"/>
              <w:rPr>
                <w:rFonts w:ascii="Calibri" w:eastAsia="宋体" w:hAnsi="Calibri" w:cs="Times New Roman"/>
                <w:b/>
                <w:bCs/>
                <w:sz w:val="24"/>
                <w:szCs w:val="24"/>
              </w:rPr>
            </w:pPr>
            <w:bookmarkStart w:id="7" w:name="_Toc448153230"/>
            <w:r>
              <w:rPr>
                <w:rFonts w:ascii="Calibri" w:eastAsia="宋体" w:hAnsi="Calibri" w:cs="Times New Roman" w:hint="eastAsia"/>
                <w:b/>
                <w:bCs/>
                <w:sz w:val="24"/>
                <w:szCs w:val="24"/>
              </w:rPr>
              <w:t>四、实验任务</w:t>
            </w:r>
            <w:bookmarkEnd w:id="7"/>
          </w:p>
          <w:p w14:paraId="5877E5B0" w14:textId="77777777" w:rsidR="003D4A12" w:rsidRDefault="0001521B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按地址存储数据，并逐一将存储的数据读出</w:t>
            </w:r>
          </w:p>
          <w:tbl>
            <w:tblPr>
              <w:tblStyle w:val="a5"/>
              <w:tblW w:w="1351" w:type="dxa"/>
              <w:jc w:val="center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firstRow="1" w:lastRow="0" w:firstColumn="1" w:lastColumn="0" w:noHBand="0" w:noVBand="1"/>
            </w:tblPr>
            <w:tblGrid>
              <w:gridCol w:w="660"/>
              <w:gridCol w:w="691"/>
            </w:tblGrid>
            <w:tr w:rsidR="003D4A12" w14:paraId="530636C2" w14:textId="77777777">
              <w:trPr>
                <w:jc w:val="center"/>
              </w:trPr>
              <w:tc>
                <w:tcPr>
                  <w:tcW w:w="660" w:type="dxa"/>
                </w:tcPr>
                <w:p w14:paraId="0AB385C1" w14:textId="77777777" w:rsidR="003D4A12" w:rsidRDefault="0001521B">
                  <w:pPr>
                    <w:rPr>
                      <w:rFonts w:ascii="Times New Roman" w:eastAsia="宋体" w:hAnsi="Times New Roman" w:cs="Times New Roman"/>
                    </w:rPr>
                  </w:pPr>
                  <w:r>
                    <w:rPr>
                      <w:rFonts w:ascii="Times New Roman" w:eastAsia="宋体" w:hAnsi="Times New Roman" w:cs="Times New Roman" w:hint="eastAsia"/>
                    </w:rPr>
                    <w:t>地址</w:t>
                  </w:r>
                </w:p>
              </w:tc>
              <w:tc>
                <w:tcPr>
                  <w:tcW w:w="691" w:type="dxa"/>
                </w:tcPr>
                <w:p w14:paraId="241EF769" w14:textId="77777777" w:rsidR="003D4A12" w:rsidRDefault="0001521B">
                  <w:pPr>
                    <w:rPr>
                      <w:rFonts w:ascii="Times New Roman" w:eastAsia="宋体" w:hAnsi="Times New Roman" w:cs="Times New Roman"/>
                    </w:rPr>
                  </w:pPr>
                  <w:r>
                    <w:rPr>
                      <w:rFonts w:ascii="Times New Roman" w:eastAsia="宋体" w:hAnsi="Times New Roman" w:cs="Times New Roman" w:hint="eastAsia"/>
                    </w:rPr>
                    <w:t>数据</w:t>
                  </w:r>
                </w:p>
              </w:tc>
            </w:tr>
            <w:tr w:rsidR="003D4A12" w14:paraId="71F0098D" w14:textId="77777777">
              <w:trPr>
                <w:jc w:val="center"/>
              </w:trPr>
              <w:tc>
                <w:tcPr>
                  <w:tcW w:w="660" w:type="dxa"/>
                </w:tcPr>
                <w:p w14:paraId="306F927C" w14:textId="77777777" w:rsidR="003D4A12" w:rsidRDefault="0001521B">
                  <w:pPr>
                    <w:rPr>
                      <w:rFonts w:ascii="Times New Roman" w:eastAsia="宋体" w:hAnsi="Times New Roman" w:cs="Times New Roman"/>
                    </w:rPr>
                  </w:pPr>
                  <w:r>
                    <w:rPr>
                      <w:rFonts w:ascii="Times New Roman" w:eastAsia="宋体" w:hAnsi="Times New Roman" w:cs="Times New Roman" w:hint="eastAsia"/>
                    </w:rPr>
                    <w:t>01H</w:t>
                  </w:r>
                </w:p>
              </w:tc>
              <w:tc>
                <w:tcPr>
                  <w:tcW w:w="691" w:type="dxa"/>
                </w:tcPr>
                <w:p w14:paraId="43536900" w14:textId="77777777" w:rsidR="003D4A12" w:rsidRDefault="0001521B">
                  <w:pPr>
                    <w:rPr>
                      <w:rFonts w:ascii="Times New Roman" w:eastAsia="宋体" w:hAnsi="Times New Roman" w:cs="Times New Roman"/>
                    </w:rPr>
                  </w:pPr>
                  <w:r>
                    <w:rPr>
                      <w:rFonts w:ascii="Times New Roman" w:eastAsia="宋体" w:hAnsi="Times New Roman" w:cs="Times New Roman" w:hint="eastAsia"/>
                    </w:rPr>
                    <w:t>11H</w:t>
                  </w:r>
                </w:p>
              </w:tc>
            </w:tr>
            <w:tr w:rsidR="003D4A12" w14:paraId="05CDDAAB" w14:textId="77777777">
              <w:trPr>
                <w:jc w:val="center"/>
              </w:trPr>
              <w:tc>
                <w:tcPr>
                  <w:tcW w:w="660" w:type="dxa"/>
                </w:tcPr>
                <w:p w14:paraId="20AB5D49" w14:textId="77777777" w:rsidR="003D4A12" w:rsidRDefault="0001521B">
                  <w:pPr>
                    <w:rPr>
                      <w:rFonts w:ascii="Times New Roman" w:eastAsia="宋体" w:hAnsi="Times New Roman" w:cs="Times New Roman"/>
                    </w:rPr>
                  </w:pPr>
                  <w:r>
                    <w:rPr>
                      <w:rFonts w:ascii="Times New Roman" w:eastAsia="宋体" w:hAnsi="Times New Roman" w:cs="Times New Roman" w:hint="eastAsia"/>
                    </w:rPr>
                    <w:t>02H</w:t>
                  </w:r>
                </w:p>
              </w:tc>
              <w:tc>
                <w:tcPr>
                  <w:tcW w:w="691" w:type="dxa"/>
                </w:tcPr>
                <w:p w14:paraId="6926851F" w14:textId="77777777" w:rsidR="003D4A12" w:rsidRDefault="0001521B">
                  <w:pPr>
                    <w:rPr>
                      <w:rFonts w:ascii="Times New Roman" w:eastAsia="宋体" w:hAnsi="Times New Roman" w:cs="Times New Roman"/>
                    </w:rPr>
                  </w:pPr>
                  <w:r>
                    <w:rPr>
                      <w:rFonts w:ascii="Times New Roman" w:eastAsia="宋体" w:hAnsi="Times New Roman" w:cs="Times New Roman" w:hint="eastAsia"/>
                    </w:rPr>
                    <w:t>12H</w:t>
                  </w:r>
                </w:p>
              </w:tc>
            </w:tr>
            <w:tr w:rsidR="003D4A12" w14:paraId="4C3CC8B3" w14:textId="77777777">
              <w:trPr>
                <w:jc w:val="center"/>
              </w:trPr>
              <w:tc>
                <w:tcPr>
                  <w:tcW w:w="660" w:type="dxa"/>
                </w:tcPr>
                <w:p w14:paraId="454A94E2" w14:textId="77777777" w:rsidR="003D4A12" w:rsidRDefault="0001521B">
                  <w:pPr>
                    <w:rPr>
                      <w:rFonts w:ascii="Times New Roman" w:eastAsia="宋体" w:hAnsi="Times New Roman" w:cs="Times New Roman"/>
                    </w:rPr>
                  </w:pPr>
                  <w:r>
                    <w:rPr>
                      <w:rFonts w:ascii="Times New Roman" w:eastAsia="宋体" w:hAnsi="Times New Roman" w:cs="Times New Roman" w:hint="eastAsia"/>
                    </w:rPr>
                    <w:t>03H</w:t>
                  </w:r>
                </w:p>
              </w:tc>
              <w:tc>
                <w:tcPr>
                  <w:tcW w:w="691" w:type="dxa"/>
                </w:tcPr>
                <w:p w14:paraId="593E75DF" w14:textId="77777777" w:rsidR="003D4A12" w:rsidRDefault="0001521B">
                  <w:pPr>
                    <w:rPr>
                      <w:rFonts w:ascii="Times New Roman" w:eastAsia="宋体" w:hAnsi="Times New Roman" w:cs="Times New Roman"/>
                    </w:rPr>
                  </w:pPr>
                  <w:r>
                    <w:rPr>
                      <w:rFonts w:ascii="Times New Roman" w:eastAsia="宋体" w:hAnsi="Times New Roman" w:cs="Times New Roman" w:hint="eastAsia"/>
                    </w:rPr>
                    <w:t>13H</w:t>
                  </w:r>
                </w:p>
              </w:tc>
            </w:tr>
            <w:tr w:rsidR="003D4A12" w14:paraId="15F15091" w14:textId="77777777">
              <w:trPr>
                <w:jc w:val="center"/>
              </w:trPr>
              <w:tc>
                <w:tcPr>
                  <w:tcW w:w="660" w:type="dxa"/>
                </w:tcPr>
                <w:p w14:paraId="52EC48F4" w14:textId="77777777" w:rsidR="003D4A12" w:rsidRDefault="0001521B">
                  <w:pPr>
                    <w:rPr>
                      <w:rFonts w:ascii="Times New Roman" w:eastAsia="宋体" w:hAnsi="Times New Roman" w:cs="Times New Roman"/>
                    </w:rPr>
                  </w:pPr>
                  <w:r>
                    <w:rPr>
                      <w:rFonts w:ascii="Times New Roman" w:eastAsia="宋体" w:hAnsi="Times New Roman" w:cs="Times New Roman" w:hint="eastAsia"/>
                    </w:rPr>
                    <w:t>04H</w:t>
                  </w:r>
                </w:p>
              </w:tc>
              <w:tc>
                <w:tcPr>
                  <w:tcW w:w="691" w:type="dxa"/>
                </w:tcPr>
                <w:p w14:paraId="4DB78EE2" w14:textId="77777777" w:rsidR="003D4A12" w:rsidRDefault="0001521B">
                  <w:pPr>
                    <w:rPr>
                      <w:rFonts w:ascii="Times New Roman" w:eastAsia="宋体" w:hAnsi="Times New Roman" w:cs="Times New Roman"/>
                    </w:rPr>
                  </w:pPr>
                  <w:r>
                    <w:rPr>
                      <w:rFonts w:ascii="Times New Roman" w:eastAsia="宋体" w:hAnsi="Times New Roman" w:cs="Times New Roman" w:hint="eastAsia"/>
                    </w:rPr>
                    <w:t>14H</w:t>
                  </w:r>
                </w:p>
              </w:tc>
            </w:tr>
            <w:tr w:rsidR="003D4A12" w14:paraId="45DA0067" w14:textId="77777777">
              <w:trPr>
                <w:jc w:val="center"/>
              </w:trPr>
              <w:tc>
                <w:tcPr>
                  <w:tcW w:w="660" w:type="dxa"/>
                </w:tcPr>
                <w:p w14:paraId="65AC83B2" w14:textId="77777777" w:rsidR="003D4A12" w:rsidRDefault="0001521B">
                  <w:pPr>
                    <w:rPr>
                      <w:rFonts w:ascii="Times New Roman" w:eastAsia="宋体" w:hAnsi="Times New Roman" w:cs="Times New Roman"/>
                    </w:rPr>
                  </w:pPr>
                  <w:r>
                    <w:rPr>
                      <w:rFonts w:ascii="Times New Roman" w:eastAsia="宋体" w:hAnsi="Times New Roman" w:cs="Times New Roman" w:hint="eastAsia"/>
                    </w:rPr>
                    <w:t>05H</w:t>
                  </w:r>
                </w:p>
              </w:tc>
              <w:tc>
                <w:tcPr>
                  <w:tcW w:w="691" w:type="dxa"/>
                </w:tcPr>
                <w:p w14:paraId="26452646" w14:textId="77777777" w:rsidR="003D4A12" w:rsidRDefault="0001521B">
                  <w:pPr>
                    <w:rPr>
                      <w:rFonts w:ascii="Times New Roman" w:eastAsia="宋体" w:hAnsi="Times New Roman" w:cs="Times New Roman"/>
                    </w:rPr>
                  </w:pPr>
                  <w:r>
                    <w:rPr>
                      <w:rFonts w:ascii="Times New Roman" w:eastAsia="宋体" w:hAnsi="Times New Roman" w:cs="Times New Roman" w:hint="eastAsia"/>
                    </w:rPr>
                    <w:t>15H</w:t>
                  </w:r>
                </w:p>
              </w:tc>
            </w:tr>
          </w:tbl>
          <w:p w14:paraId="574E595E" w14:textId="77777777" w:rsidR="003D4A12" w:rsidRDefault="003D4A12">
            <w:pPr>
              <w:tabs>
                <w:tab w:val="left" w:pos="360"/>
              </w:tabs>
              <w:rPr>
                <w:rFonts w:ascii="Calibri" w:eastAsia="宋体" w:hAnsi="Calibri" w:cs="Times New Roman"/>
              </w:rPr>
            </w:pPr>
          </w:p>
          <w:p w14:paraId="73C73ED7" w14:textId="77777777" w:rsidR="003D4A12" w:rsidRDefault="0001521B">
            <w:pPr>
              <w:keepNext/>
              <w:keepLines/>
              <w:spacing w:before="260" w:after="260" w:line="416" w:lineRule="auto"/>
              <w:outlineLvl w:val="2"/>
              <w:rPr>
                <w:rFonts w:ascii="Calibri" w:eastAsia="宋体" w:hAnsi="Calibri" w:cs="Times New Roman"/>
                <w:b/>
                <w:bCs/>
                <w:sz w:val="24"/>
                <w:szCs w:val="24"/>
              </w:rPr>
            </w:pPr>
            <w:bookmarkStart w:id="8" w:name="_Toc448153231"/>
            <w:r>
              <w:rPr>
                <w:rFonts w:ascii="Calibri" w:eastAsia="宋体" w:hAnsi="Calibri" w:cs="Times New Roman" w:hint="eastAsia"/>
                <w:b/>
                <w:bCs/>
                <w:sz w:val="24"/>
                <w:szCs w:val="24"/>
              </w:rPr>
              <w:lastRenderedPageBreak/>
              <w:t>五、实验步骤及结果</w:t>
            </w:r>
            <w:bookmarkEnd w:id="8"/>
          </w:p>
          <w:p w14:paraId="3DC2BA30" w14:textId="77777777" w:rsidR="003D4A12" w:rsidRDefault="0001521B">
            <w:pPr>
              <w:numPr>
                <w:ilvl w:val="0"/>
                <w:numId w:val="8"/>
              </w:num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连接电路，按照原理图将器件放置和连接好</w:t>
            </w:r>
          </w:p>
          <w:p w14:paraId="726D957B" w14:textId="77777777" w:rsidR="003D4A12" w:rsidRDefault="003D4A12">
            <w:pPr>
              <w:rPr>
                <w:rFonts w:ascii="Calibri" w:eastAsia="宋体" w:hAnsi="Calibri" w:cs="Times New Roman"/>
              </w:rPr>
            </w:pPr>
          </w:p>
          <w:p w14:paraId="710C8BE9" w14:textId="77777777" w:rsidR="003D4A12" w:rsidRDefault="0001521B">
            <w:pPr>
              <w:numPr>
                <w:ilvl w:val="0"/>
                <w:numId w:val="8"/>
              </w:num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预置电路，令各器件处理准备工作的状态</w:t>
            </w:r>
          </w:p>
          <w:p w14:paraId="09607025" w14:textId="77777777" w:rsidR="003D4A12" w:rsidRDefault="0001521B">
            <w:pPr>
              <w:numPr>
                <w:ilvl w:val="1"/>
                <w:numId w:val="8"/>
              </w:num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74273</w:t>
            </w:r>
            <w:r>
              <w:rPr>
                <w:rFonts w:ascii="Calibri" w:eastAsia="宋体" w:hAnsi="Calibri" w:cs="Times New Roman" w:hint="eastAsia"/>
              </w:rPr>
              <w:t>清零开关置为高电平</w:t>
            </w:r>
          </w:p>
          <w:p w14:paraId="53BAF0B7" w14:textId="77777777" w:rsidR="003D4A12" w:rsidRDefault="0001521B">
            <w:pPr>
              <w:numPr>
                <w:ilvl w:val="1"/>
                <w:numId w:val="8"/>
              </w:num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74245</w:t>
            </w:r>
            <w:r>
              <w:rPr>
                <w:rFonts w:ascii="Calibri" w:eastAsia="宋体" w:hAnsi="Calibri" w:cs="Times New Roman" w:hint="eastAsia"/>
              </w:rPr>
              <w:t>使能开关置为高电平</w:t>
            </w:r>
          </w:p>
          <w:p w14:paraId="45B17BF0" w14:textId="77777777" w:rsidR="003D4A12" w:rsidRDefault="0001521B">
            <w:pPr>
              <w:numPr>
                <w:ilvl w:val="1"/>
                <w:numId w:val="8"/>
              </w:num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6116</w:t>
            </w:r>
            <w:r>
              <w:rPr>
                <w:rFonts w:ascii="Calibri" w:eastAsia="宋体" w:hAnsi="Calibri" w:cs="Times New Roman" w:hint="eastAsia"/>
              </w:rPr>
              <w:t>片选信号</w:t>
            </w:r>
            <w:r>
              <w:rPr>
                <w:rFonts w:ascii="Calibri" w:eastAsia="宋体" w:hAnsi="Calibri" w:cs="Times New Roman"/>
                <w:noProof/>
              </w:rPr>
              <w:drawing>
                <wp:inline distT="0" distB="0" distL="114300" distR="114300" wp14:anchorId="1AF0ECCF" wp14:editId="27B97B45">
                  <wp:extent cx="212090" cy="118110"/>
                  <wp:effectExtent l="0" t="0" r="3810" b="8890"/>
                  <wp:docPr id="20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090" cy="118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宋体" w:hAnsi="Calibri" w:cs="Times New Roman" w:hint="eastAsia"/>
              </w:rPr>
              <w:t>开关置为高电平</w:t>
            </w:r>
          </w:p>
          <w:p w14:paraId="44EC8FC3" w14:textId="77777777" w:rsidR="003D4A12" w:rsidRDefault="0001521B">
            <w:pPr>
              <w:numPr>
                <w:ilvl w:val="0"/>
                <w:numId w:val="8"/>
              </w:num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打开电源开关</w:t>
            </w:r>
          </w:p>
          <w:p w14:paraId="4254030E" w14:textId="77777777" w:rsidR="003D4A12" w:rsidRDefault="0001521B">
            <w:pPr>
              <w:rPr>
                <w:ins w:id="9" w:author="紫猫" w:date="2024-10-30T20:21:00Z"/>
                <w:rFonts w:ascii="Calibri" w:eastAsia="宋体" w:hAnsi="Calibri" w:cs="Times New Roman"/>
                <w:i/>
                <w:iCs/>
                <w:color w:val="0070C0"/>
              </w:rPr>
            </w:pPr>
            <w:r>
              <w:rPr>
                <w:rFonts w:ascii="Calibri" w:eastAsia="宋体" w:hAnsi="Calibri" w:cs="Times New Roman" w:hint="eastAsia"/>
                <w:i/>
                <w:iCs/>
                <w:color w:val="0070C0"/>
              </w:rPr>
              <w:t>此处粘贴完整电路连接图</w:t>
            </w:r>
          </w:p>
          <w:p w14:paraId="2C061A69" w14:textId="77777777" w:rsidR="003D4A12" w:rsidRDefault="003D4A12">
            <w:pPr>
              <w:rPr>
                <w:ins w:id="10" w:author="紫猫" w:date="2024-10-30T20:21:00Z"/>
                <w:rFonts w:ascii="Calibri" w:eastAsia="宋体" w:hAnsi="Calibri" w:cs="Times New Roman"/>
                <w:i/>
                <w:iCs/>
                <w:color w:val="0070C0"/>
              </w:rPr>
            </w:pPr>
          </w:p>
          <w:p w14:paraId="012FFE52" w14:textId="77777777" w:rsidR="003D4A12" w:rsidRDefault="0001521B">
            <w:pPr>
              <w:rPr>
                <w:rFonts w:ascii="Calibri" w:eastAsia="宋体" w:hAnsi="Calibri" w:cs="Times New Roman"/>
                <w:i/>
                <w:iCs/>
                <w:color w:val="0070C0"/>
              </w:rPr>
            </w:pPr>
            <w:ins w:id="11" w:author="紫猫" w:date="2024-10-30T20:37:00Z">
              <w:r>
                <w:rPr>
                  <w:rFonts w:ascii="Calibri" w:eastAsia="宋体" w:hAnsi="Calibri" w:cs="Times New Roman" w:hint="eastAsia"/>
                  <w:i/>
                  <w:iCs/>
                  <w:noProof/>
                  <w:color w:val="0070C0"/>
                </w:rPr>
                <w:drawing>
                  <wp:inline distT="0" distB="0" distL="114300" distR="114300" wp14:anchorId="11BAD724" wp14:editId="47DC4816">
                    <wp:extent cx="6066155" cy="4185285"/>
                    <wp:effectExtent l="0" t="0" r="10795" b="5715"/>
                    <wp:docPr id="1" name="图片 1" descr="屏幕截图 2024-10-30 20215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图片 1" descr="屏幕截图 2024-10-30 20215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6066155" cy="4185285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ins>
          </w:p>
          <w:p w14:paraId="293C50E7" w14:textId="77777777" w:rsidR="003D4A12" w:rsidRDefault="003D4A12">
            <w:pPr>
              <w:rPr>
                <w:rFonts w:ascii="Calibri" w:eastAsia="宋体" w:hAnsi="Calibri" w:cs="Times New Roman"/>
              </w:rPr>
            </w:pPr>
          </w:p>
          <w:p w14:paraId="09F881D8" w14:textId="77777777" w:rsidR="003D4A12" w:rsidRDefault="0001521B">
            <w:pPr>
              <w:numPr>
                <w:ilvl w:val="0"/>
                <w:numId w:val="8"/>
              </w:num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写入数据，以将数据</w:t>
            </w:r>
            <w:r>
              <w:rPr>
                <w:rFonts w:ascii="Calibri" w:eastAsia="宋体" w:hAnsi="Calibri" w:cs="Times New Roman" w:hint="eastAsia"/>
              </w:rPr>
              <w:t>11H</w:t>
            </w:r>
            <w:r>
              <w:rPr>
                <w:rFonts w:ascii="Calibri" w:eastAsia="宋体" w:hAnsi="Calibri" w:cs="Times New Roman" w:hint="eastAsia"/>
              </w:rPr>
              <w:t>写入</w:t>
            </w:r>
            <w:r>
              <w:rPr>
                <w:rFonts w:ascii="Calibri" w:eastAsia="宋体" w:hAnsi="Calibri" w:cs="Times New Roman" w:hint="eastAsia"/>
              </w:rPr>
              <w:t>01H</w:t>
            </w:r>
            <w:r>
              <w:rPr>
                <w:rFonts w:ascii="Calibri" w:eastAsia="宋体" w:hAnsi="Calibri" w:cs="Times New Roman" w:hint="eastAsia"/>
              </w:rPr>
              <w:t>为例</w:t>
            </w:r>
          </w:p>
          <w:p w14:paraId="1D99E4DE" w14:textId="77777777" w:rsidR="003D4A12" w:rsidRDefault="0001521B">
            <w:pPr>
              <w:numPr>
                <w:ilvl w:val="1"/>
                <w:numId w:val="8"/>
              </w:num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地址送入总线：将</w:t>
            </w:r>
            <w:r>
              <w:rPr>
                <w:rFonts w:ascii="Calibri" w:eastAsia="宋体" w:hAnsi="Calibri" w:cs="Times New Roman" w:hint="eastAsia"/>
              </w:rPr>
              <w:t>SW7</w:t>
            </w:r>
            <w:r>
              <w:rPr>
                <w:rFonts w:ascii="Calibri" w:eastAsia="宋体" w:hAnsi="Calibri" w:cs="Times New Roman" w:hint="eastAsia"/>
              </w:rPr>
              <w:t>～</w:t>
            </w:r>
            <w:r>
              <w:rPr>
                <w:rFonts w:ascii="Calibri" w:eastAsia="宋体" w:hAnsi="Calibri" w:cs="Times New Roman" w:hint="eastAsia"/>
              </w:rPr>
              <w:t>SW0</w:t>
            </w:r>
            <w:r>
              <w:rPr>
                <w:rFonts w:ascii="Calibri" w:eastAsia="宋体" w:hAnsi="Calibri" w:cs="Times New Roman" w:hint="eastAsia"/>
              </w:rPr>
              <w:t>置为</w:t>
            </w:r>
            <w:r>
              <w:rPr>
                <w:rFonts w:ascii="Calibri" w:eastAsia="宋体" w:hAnsi="Calibri" w:cs="Times New Roman" w:hint="eastAsia"/>
              </w:rPr>
              <w:t>00000001</w:t>
            </w:r>
            <w:r>
              <w:rPr>
                <w:rFonts w:ascii="Calibri" w:eastAsia="宋体" w:hAnsi="Calibri" w:cs="Times New Roman" w:hint="eastAsia"/>
              </w:rPr>
              <w:t>，打开三态门使能开关</w:t>
            </w:r>
            <w:r>
              <w:rPr>
                <w:rFonts w:ascii="Calibri" w:eastAsia="宋体" w:hAnsi="Calibri" w:cs="Times New Roman"/>
                <w:noProof/>
              </w:rPr>
              <w:drawing>
                <wp:inline distT="0" distB="0" distL="114300" distR="114300" wp14:anchorId="68C63CD2" wp14:editId="18183369">
                  <wp:extent cx="790575" cy="132715"/>
                  <wp:effectExtent l="0" t="0" r="9525" b="6985"/>
                  <wp:docPr id="202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575" cy="132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宋体" w:hAnsi="Calibri" w:cs="Times New Roman" w:hint="eastAsia"/>
              </w:rPr>
              <w:t>=0</w:t>
            </w:r>
            <w:r>
              <w:rPr>
                <w:rFonts w:ascii="Calibri" w:eastAsia="宋体" w:hAnsi="Calibri" w:cs="Times New Roman" w:hint="eastAsia"/>
              </w:rPr>
              <w:t>，发出输入信号</w:t>
            </w:r>
          </w:p>
          <w:p w14:paraId="33EDECFB" w14:textId="77777777" w:rsidR="003D4A12" w:rsidRDefault="0001521B">
            <w:pPr>
              <w:numPr>
                <w:ilvl w:val="1"/>
                <w:numId w:val="8"/>
              </w:num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锁存地址信号：</w:t>
            </w:r>
            <w:r>
              <w:rPr>
                <w:rFonts w:ascii="Calibri" w:eastAsia="宋体" w:hAnsi="Calibri" w:cs="Times New Roman" w:hint="eastAsia"/>
              </w:rPr>
              <w:t>AR</w:t>
            </w:r>
            <w:r>
              <w:rPr>
                <w:rFonts w:ascii="Calibri" w:eastAsia="宋体" w:hAnsi="Calibri" w:cs="Times New Roman" w:hint="eastAsia"/>
              </w:rPr>
              <w:t>的锁存数据开关打开</w:t>
            </w:r>
            <w:r>
              <w:rPr>
                <w:rFonts w:ascii="Calibri" w:eastAsia="宋体" w:hAnsi="Calibri" w:cs="Times New Roman" w:hint="eastAsia"/>
              </w:rPr>
              <w:t>LDAR=1</w:t>
            </w:r>
            <w:r>
              <w:rPr>
                <w:rFonts w:ascii="Calibri" w:eastAsia="宋体" w:hAnsi="Calibri" w:cs="Times New Roman" w:hint="eastAsia"/>
              </w:rPr>
              <w:t>，发出触发脉冲，此时，地址显示</w:t>
            </w:r>
            <w:proofErr w:type="gramStart"/>
            <w:r>
              <w:rPr>
                <w:rFonts w:ascii="Calibri" w:eastAsia="宋体" w:hAnsi="Calibri" w:cs="Times New Roman" w:hint="eastAsia"/>
              </w:rPr>
              <w:t>灯应当</w:t>
            </w:r>
            <w:proofErr w:type="gramEnd"/>
            <w:r>
              <w:rPr>
                <w:rFonts w:ascii="Calibri" w:eastAsia="宋体" w:hAnsi="Calibri" w:cs="Times New Roman" w:hint="eastAsia"/>
              </w:rPr>
              <w:t>显示地址信号，关闭三态门</w:t>
            </w:r>
            <w:r>
              <w:rPr>
                <w:rFonts w:ascii="Calibri" w:eastAsia="宋体" w:hAnsi="Calibri" w:cs="Times New Roman"/>
                <w:noProof/>
              </w:rPr>
              <w:drawing>
                <wp:inline distT="0" distB="0" distL="114300" distR="114300" wp14:anchorId="737904EE" wp14:editId="04BF0ABC">
                  <wp:extent cx="790575" cy="132715"/>
                  <wp:effectExtent l="0" t="0" r="9525" b="6985"/>
                  <wp:docPr id="203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575" cy="132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宋体" w:hAnsi="Calibri" w:cs="Times New Roman" w:hint="eastAsia"/>
              </w:rPr>
              <w:t>=1</w:t>
            </w:r>
          </w:p>
          <w:p w14:paraId="49A93096" w14:textId="77777777" w:rsidR="003D4A12" w:rsidRDefault="0001521B">
            <w:pPr>
              <w:numPr>
                <w:ilvl w:val="1"/>
                <w:numId w:val="8"/>
              </w:num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RAM</w:t>
            </w:r>
            <w:r>
              <w:rPr>
                <w:rFonts w:ascii="Calibri" w:eastAsia="宋体" w:hAnsi="Calibri" w:cs="Times New Roman" w:hint="eastAsia"/>
              </w:rPr>
              <w:t>写入准备：片选使能开关打开</w:t>
            </w:r>
            <w:r>
              <w:rPr>
                <w:rFonts w:ascii="Calibri" w:eastAsia="宋体" w:hAnsi="Calibri" w:cs="Times New Roman"/>
                <w:noProof/>
              </w:rPr>
              <w:drawing>
                <wp:inline distT="0" distB="0" distL="114300" distR="114300" wp14:anchorId="300B93E8" wp14:editId="4735FB4E">
                  <wp:extent cx="212090" cy="118110"/>
                  <wp:effectExtent l="0" t="0" r="3810" b="8890"/>
                  <wp:docPr id="20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090" cy="118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宋体" w:hAnsi="Calibri" w:cs="Times New Roman" w:hint="eastAsia"/>
              </w:rPr>
              <w:t>=0</w:t>
            </w:r>
            <w:r>
              <w:rPr>
                <w:rFonts w:ascii="Calibri" w:eastAsia="宋体" w:hAnsi="Calibri" w:cs="Times New Roman" w:hint="eastAsia"/>
              </w:rPr>
              <w:t>，写使能开关打开</w:t>
            </w:r>
            <w:r>
              <w:rPr>
                <w:rFonts w:ascii="Calibri" w:eastAsia="宋体" w:hAnsi="Calibri" w:cs="Times New Roman" w:hint="eastAsia"/>
              </w:rPr>
              <w:t>WE=1</w:t>
            </w:r>
          </w:p>
          <w:p w14:paraId="7AB9D30D" w14:textId="77777777" w:rsidR="003D4A12" w:rsidRDefault="0001521B">
            <w:pPr>
              <w:numPr>
                <w:ilvl w:val="1"/>
                <w:numId w:val="8"/>
              </w:num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写入数据准备：将</w:t>
            </w:r>
            <w:r>
              <w:rPr>
                <w:rFonts w:ascii="Calibri" w:eastAsia="宋体" w:hAnsi="Calibri" w:cs="Times New Roman" w:hint="eastAsia"/>
              </w:rPr>
              <w:t>SW7</w:t>
            </w:r>
            <w:r>
              <w:rPr>
                <w:rFonts w:ascii="Calibri" w:eastAsia="宋体" w:hAnsi="Calibri" w:cs="Times New Roman" w:hint="eastAsia"/>
              </w:rPr>
              <w:t>～</w:t>
            </w:r>
            <w:r>
              <w:rPr>
                <w:rFonts w:ascii="Calibri" w:eastAsia="宋体" w:hAnsi="Calibri" w:cs="Times New Roman" w:hint="eastAsia"/>
              </w:rPr>
              <w:t>SW0</w:t>
            </w:r>
            <w:r>
              <w:rPr>
                <w:rFonts w:ascii="Calibri" w:eastAsia="宋体" w:hAnsi="Calibri" w:cs="Times New Roman" w:hint="eastAsia"/>
              </w:rPr>
              <w:t>置为</w:t>
            </w:r>
            <w:r>
              <w:rPr>
                <w:rFonts w:ascii="Calibri" w:eastAsia="宋体" w:hAnsi="Calibri" w:cs="Times New Roman" w:hint="eastAsia"/>
              </w:rPr>
              <w:t>00010001</w:t>
            </w:r>
            <w:r>
              <w:rPr>
                <w:rFonts w:ascii="Calibri" w:eastAsia="宋体" w:hAnsi="Calibri" w:cs="Times New Roman" w:hint="eastAsia"/>
              </w:rPr>
              <w:t>，打开三态门使能开关</w:t>
            </w:r>
            <w:r>
              <w:rPr>
                <w:rFonts w:ascii="Calibri" w:eastAsia="宋体" w:hAnsi="Calibri" w:cs="Times New Roman"/>
                <w:noProof/>
              </w:rPr>
              <w:drawing>
                <wp:inline distT="0" distB="0" distL="114300" distR="114300" wp14:anchorId="7CF6B8DF" wp14:editId="201F458A">
                  <wp:extent cx="790575" cy="132715"/>
                  <wp:effectExtent l="0" t="0" r="9525" b="6985"/>
                  <wp:docPr id="205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575" cy="132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宋体" w:hAnsi="Calibri" w:cs="Times New Roman" w:hint="eastAsia"/>
              </w:rPr>
              <w:t>=0</w:t>
            </w:r>
            <w:r>
              <w:rPr>
                <w:rFonts w:ascii="Calibri" w:eastAsia="宋体" w:hAnsi="Calibri" w:cs="Times New Roman" w:hint="eastAsia"/>
              </w:rPr>
              <w:t>，发出输入信号</w:t>
            </w:r>
          </w:p>
          <w:p w14:paraId="45E2991A" w14:textId="77777777" w:rsidR="003D4A12" w:rsidRDefault="0001521B">
            <w:pPr>
              <w:numPr>
                <w:ilvl w:val="1"/>
                <w:numId w:val="8"/>
              </w:num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RAM</w:t>
            </w:r>
            <w:r>
              <w:rPr>
                <w:rFonts w:ascii="Calibri" w:eastAsia="宋体" w:hAnsi="Calibri" w:cs="Times New Roman" w:hint="eastAsia"/>
              </w:rPr>
              <w:t>写入数据：发出</w:t>
            </w:r>
            <w:r>
              <w:rPr>
                <w:rFonts w:ascii="Calibri" w:eastAsia="宋体" w:hAnsi="Calibri" w:cs="Times New Roman" w:hint="eastAsia"/>
              </w:rPr>
              <w:t>P1</w:t>
            </w:r>
            <w:r>
              <w:rPr>
                <w:rFonts w:ascii="Calibri" w:eastAsia="宋体" w:hAnsi="Calibri" w:cs="Times New Roman" w:hint="eastAsia"/>
              </w:rPr>
              <w:t>单脉冲信号，数据即写入</w:t>
            </w:r>
            <w:r>
              <w:rPr>
                <w:rFonts w:ascii="Calibri" w:eastAsia="宋体" w:hAnsi="Calibri" w:cs="Times New Roman" w:hint="eastAsia"/>
              </w:rPr>
              <w:t>RAM</w:t>
            </w:r>
          </w:p>
          <w:p w14:paraId="21184C32" w14:textId="77777777" w:rsidR="003D4A12" w:rsidRDefault="0001521B">
            <w:pPr>
              <w:numPr>
                <w:ilvl w:val="1"/>
                <w:numId w:val="8"/>
              </w:num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lastRenderedPageBreak/>
              <w:t>相关信号复位：重复以上</w:t>
            </w:r>
            <w:r>
              <w:rPr>
                <w:rFonts w:ascii="Calibri" w:eastAsia="宋体" w:hAnsi="Calibri" w:cs="Times New Roman" w:hint="eastAsia"/>
              </w:rPr>
              <w:t>5</w:t>
            </w:r>
            <w:r>
              <w:rPr>
                <w:rFonts w:ascii="Calibri" w:eastAsia="宋体" w:hAnsi="Calibri" w:cs="Times New Roman" w:hint="eastAsia"/>
              </w:rPr>
              <w:t>个步骤写入所有</w:t>
            </w:r>
            <w:r>
              <w:rPr>
                <w:rFonts w:ascii="Calibri" w:eastAsia="宋体" w:hAnsi="Calibri" w:cs="Times New Roman" w:hint="eastAsia"/>
              </w:rPr>
              <w:t>5</w:t>
            </w:r>
            <w:r>
              <w:rPr>
                <w:rFonts w:ascii="Calibri" w:eastAsia="宋体" w:hAnsi="Calibri" w:cs="Times New Roman" w:hint="eastAsia"/>
              </w:rPr>
              <w:t>个数据后，片选信号关闭</w:t>
            </w:r>
            <w:r>
              <w:rPr>
                <w:rFonts w:ascii="Calibri" w:eastAsia="宋体" w:hAnsi="Calibri" w:cs="Times New Roman"/>
                <w:noProof/>
              </w:rPr>
              <w:drawing>
                <wp:inline distT="0" distB="0" distL="114300" distR="114300" wp14:anchorId="6ABB82CA" wp14:editId="36958069">
                  <wp:extent cx="212090" cy="118110"/>
                  <wp:effectExtent l="0" t="0" r="3810" b="8890"/>
                  <wp:docPr id="20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090" cy="118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宋体" w:hAnsi="Calibri" w:cs="Times New Roman" w:hint="eastAsia"/>
              </w:rPr>
              <w:t>=</w:t>
            </w:r>
            <w:r>
              <w:rPr>
                <w:rFonts w:ascii="Calibri" w:eastAsia="宋体" w:hAnsi="Calibri" w:cs="Times New Roman"/>
              </w:rPr>
              <w:t>1</w:t>
            </w:r>
            <w:r>
              <w:rPr>
                <w:rFonts w:ascii="Calibri" w:eastAsia="宋体" w:hAnsi="Calibri" w:cs="Times New Roman" w:hint="eastAsia"/>
              </w:rPr>
              <w:t>，写使能开关关闭</w:t>
            </w:r>
            <w:r>
              <w:rPr>
                <w:rFonts w:ascii="Calibri" w:eastAsia="宋体" w:hAnsi="Calibri" w:cs="Times New Roman" w:hint="eastAsia"/>
              </w:rPr>
              <w:t>WE=0</w:t>
            </w:r>
            <w:r>
              <w:rPr>
                <w:rFonts w:ascii="Calibri" w:eastAsia="宋体" w:hAnsi="Calibri" w:cs="Times New Roman" w:hint="eastAsia"/>
              </w:rPr>
              <w:t>，三态门关闭</w:t>
            </w:r>
            <w:r>
              <w:rPr>
                <w:rFonts w:ascii="Calibri" w:eastAsia="宋体" w:hAnsi="Calibri" w:cs="Times New Roman"/>
                <w:noProof/>
              </w:rPr>
              <w:drawing>
                <wp:inline distT="0" distB="0" distL="114300" distR="114300" wp14:anchorId="206C0DBE" wp14:editId="6C580471">
                  <wp:extent cx="790575" cy="132715"/>
                  <wp:effectExtent l="0" t="0" r="9525" b="6985"/>
                  <wp:docPr id="207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575" cy="132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宋体" w:hAnsi="Calibri" w:cs="Times New Roman" w:hint="eastAsia"/>
              </w:rPr>
              <w:t>=0</w:t>
            </w:r>
          </w:p>
          <w:p w14:paraId="3C2FD429" w14:textId="77777777" w:rsidR="003D4A12" w:rsidRDefault="0001521B">
            <w:pPr>
              <w:numPr>
                <w:ilvl w:val="0"/>
                <w:numId w:val="8"/>
              </w:num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读出数据，以将地址</w:t>
            </w:r>
            <w:r>
              <w:rPr>
                <w:rFonts w:ascii="Calibri" w:eastAsia="宋体" w:hAnsi="Calibri" w:cs="Times New Roman" w:hint="eastAsia"/>
              </w:rPr>
              <w:t>01H</w:t>
            </w:r>
            <w:r>
              <w:rPr>
                <w:rFonts w:ascii="Calibri" w:eastAsia="宋体" w:hAnsi="Calibri" w:cs="Times New Roman" w:hint="eastAsia"/>
              </w:rPr>
              <w:t>的数据读出为例</w:t>
            </w:r>
          </w:p>
          <w:p w14:paraId="11EAF300" w14:textId="77777777" w:rsidR="003D4A12" w:rsidRDefault="0001521B">
            <w:pPr>
              <w:numPr>
                <w:ilvl w:val="1"/>
                <w:numId w:val="8"/>
              </w:num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地址送入总线：将</w:t>
            </w:r>
            <w:r>
              <w:rPr>
                <w:rFonts w:ascii="Calibri" w:eastAsia="宋体" w:hAnsi="Calibri" w:cs="Times New Roman" w:hint="eastAsia"/>
              </w:rPr>
              <w:t>SW7</w:t>
            </w:r>
            <w:r>
              <w:rPr>
                <w:rFonts w:ascii="Calibri" w:eastAsia="宋体" w:hAnsi="Calibri" w:cs="Times New Roman" w:hint="eastAsia"/>
              </w:rPr>
              <w:t>～</w:t>
            </w:r>
            <w:r>
              <w:rPr>
                <w:rFonts w:ascii="Calibri" w:eastAsia="宋体" w:hAnsi="Calibri" w:cs="Times New Roman" w:hint="eastAsia"/>
              </w:rPr>
              <w:t>SW0</w:t>
            </w:r>
            <w:r>
              <w:rPr>
                <w:rFonts w:ascii="Calibri" w:eastAsia="宋体" w:hAnsi="Calibri" w:cs="Times New Roman" w:hint="eastAsia"/>
              </w:rPr>
              <w:t>置为</w:t>
            </w:r>
            <w:r>
              <w:rPr>
                <w:rFonts w:ascii="Calibri" w:eastAsia="宋体" w:hAnsi="Calibri" w:cs="Times New Roman" w:hint="eastAsia"/>
              </w:rPr>
              <w:t>00000001</w:t>
            </w:r>
            <w:r>
              <w:rPr>
                <w:rFonts w:ascii="Calibri" w:eastAsia="宋体" w:hAnsi="Calibri" w:cs="Times New Roman" w:hint="eastAsia"/>
              </w:rPr>
              <w:t>，打开三态门使能开关</w:t>
            </w:r>
            <w:r>
              <w:rPr>
                <w:rFonts w:ascii="Calibri" w:eastAsia="宋体" w:hAnsi="Calibri" w:cs="Times New Roman"/>
                <w:noProof/>
              </w:rPr>
              <w:drawing>
                <wp:inline distT="0" distB="0" distL="114300" distR="114300" wp14:anchorId="07AF5BC4" wp14:editId="6D60134A">
                  <wp:extent cx="790575" cy="132715"/>
                  <wp:effectExtent l="0" t="0" r="9525" b="6985"/>
                  <wp:docPr id="208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575" cy="132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宋体" w:hAnsi="Calibri" w:cs="Times New Roman" w:hint="eastAsia"/>
              </w:rPr>
              <w:t>=0</w:t>
            </w:r>
            <w:r>
              <w:rPr>
                <w:rFonts w:ascii="Calibri" w:eastAsia="宋体" w:hAnsi="Calibri" w:cs="Times New Roman" w:hint="eastAsia"/>
              </w:rPr>
              <w:t>，发出输入信号</w:t>
            </w:r>
          </w:p>
          <w:p w14:paraId="7D791320" w14:textId="77777777" w:rsidR="003D4A12" w:rsidRDefault="0001521B">
            <w:pPr>
              <w:numPr>
                <w:ilvl w:val="1"/>
                <w:numId w:val="8"/>
              </w:num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锁存地址信号：</w:t>
            </w:r>
            <w:r>
              <w:rPr>
                <w:rFonts w:ascii="Calibri" w:eastAsia="宋体" w:hAnsi="Calibri" w:cs="Times New Roman" w:hint="eastAsia"/>
              </w:rPr>
              <w:t>AR</w:t>
            </w:r>
            <w:r>
              <w:rPr>
                <w:rFonts w:ascii="Calibri" w:eastAsia="宋体" w:hAnsi="Calibri" w:cs="Times New Roman" w:hint="eastAsia"/>
              </w:rPr>
              <w:t>的锁存数据开关打开</w:t>
            </w:r>
            <w:r>
              <w:rPr>
                <w:rFonts w:ascii="Calibri" w:eastAsia="宋体" w:hAnsi="Calibri" w:cs="Times New Roman" w:hint="eastAsia"/>
              </w:rPr>
              <w:t>LDAR=1</w:t>
            </w:r>
            <w:r>
              <w:rPr>
                <w:rFonts w:ascii="Calibri" w:eastAsia="宋体" w:hAnsi="Calibri" w:cs="Times New Roman" w:hint="eastAsia"/>
              </w:rPr>
              <w:t>，发出触发脉冲，此时，地址显示</w:t>
            </w:r>
            <w:proofErr w:type="gramStart"/>
            <w:r>
              <w:rPr>
                <w:rFonts w:ascii="Calibri" w:eastAsia="宋体" w:hAnsi="Calibri" w:cs="Times New Roman" w:hint="eastAsia"/>
              </w:rPr>
              <w:t>灯应当</w:t>
            </w:r>
            <w:proofErr w:type="gramEnd"/>
            <w:r>
              <w:rPr>
                <w:rFonts w:ascii="Calibri" w:eastAsia="宋体" w:hAnsi="Calibri" w:cs="Times New Roman" w:hint="eastAsia"/>
              </w:rPr>
              <w:t>显示地址信号，关闭三态门</w:t>
            </w:r>
            <w:r>
              <w:rPr>
                <w:rFonts w:ascii="Calibri" w:eastAsia="宋体" w:hAnsi="Calibri" w:cs="Times New Roman"/>
                <w:noProof/>
              </w:rPr>
              <w:drawing>
                <wp:inline distT="0" distB="0" distL="114300" distR="114300" wp14:anchorId="19D0FAB7" wp14:editId="012F09A3">
                  <wp:extent cx="790575" cy="132715"/>
                  <wp:effectExtent l="0" t="0" r="9525" b="6985"/>
                  <wp:docPr id="209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575" cy="132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宋体" w:hAnsi="Calibri" w:cs="Times New Roman" w:hint="eastAsia"/>
              </w:rPr>
              <w:t>=1</w:t>
            </w:r>
          </w:p>
          <w:p w14:paraId="28DFA172" w14:textId="77777777" w:rsidR="003D4A12" w:rsidRDefault="0001521B">
            <w:pPr>
              <w:numPr>
                <w:ilvl w:val="1"/>
                <w:numId w:val="8"/>
              </w:num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RAM</w:t>
            </w:r>
            <w:r>
              <w:rPr>
                <w:rFonts w:ascii="Calibri" w:eastAsia="宋体" w:hAnsi="Calibri" w:cs="Times New Roman" w:hint="eastAsia"/>
              </w:rPr>
              <w:t>读出数据：片选使能开关打开</w:t>
            </w:r>
            <w:r>
              <w:rPr>
                <w:rFonts w:ascii="Calibri" w:eastAsia="宋体" w:hAnsi="Calibri" w:cs="Times New Roman"/>
                <w:noProof/>
              </w:rPr>
              <w:drawing>
                <wp:inline distT="0" distB="0" distL="114300" distR="114300" wp14:anchorId="04916CD0" wp14:editId="5A081CB0">
                  <wp:extent cx="212090" cy="118110"/>
                  <wp:effectExtent l="0" t="0" r="3810" b="8890"/>
                  <wp:docPr id="21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090" cy="118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宋体" w:hAnsi="Calibri" w:cs="Times New Roman" w:hint="eastAsia"/>
              </w:rPr>
              <w:t>=0</w:t>
            </w:r>
            <w:r>
              <w:rPr>
                <w:rFonts w:ascii="Calibri" w:eastAsia="宋体" w:hAnsi="Calibri" w:cs="Times New Roman" w:hint="eastAsia"/>
              </w:rPr>
              <w:t>，写使能开关关闭</w:t>
            </w:r>
            <w:r>
              <w:rPr>
                <w:rFonts w:ascii="Calibri" w:eastAsia="宋体" w:hAnsi="Calibri" w:cs="Times New Roman" w:hint="eastAsia"/>
              </w:rPr>
              <w:t>WE=0</w:t>
            </w:r>
            <w:r>
              <w:rPr>
                <w:rFonts w:ascii="Calibri" w:eastAsia="宋体" w:hAnsi="Calibri" w:cs="Times New Roman" w:hint="eastAsia"/>
              </w:rPr>
              <w:t>，此时，数据</w:t>
            </w:r>
            <w:proofErr w:type="gramStart"/>
            <w:r>
              <w:rPr>
                <w:rFonts w:ascii="Calibri" w:eastAsia="宋体" w:hAnsi="Calibri" w:cs="Times New Roman" w:hint="eastAsia"/>
              </w:rPr>
              <w:t>灯应当</w:t>
            </w:r>
            <w:proofErr w:type="gramEnd"/>
            <w:r>
              <w:rPr>
                <w:rFonts w:ascii="Calibri" w:eastAsia="宋体" w:hAnsi="Calibri" w:cs="Times New Roman" w:hint="eastAsia"/>
              </w:rPr>
              <w:t>显示地址</w:t>
            </w:r>
            <w:r>
              <w:rPr>
                <w:rFonts w:ascii="Calibri" w:eastAsia="宋体" w:hAnsi="Calibri" w:cs="Times New Roman" w:hint="eastAsia"/>
              </w:rPr>
              <w:t>01H</w:t>
            </w:r>
            <w:r>
              <w:rPr>
                <w:rFonts w:ascii="Calibri" w:eastAsia="宋体" w:hAnsi="Calibri" w:cs="Times New Roman" w:hint="eastAsia"/>
              </w:rPr>
              <w:t>所存储的数据</w:t>
            </w:r>
          </w:p>
          <w:p w14:paraId="26415EC5" w14:textId="77777777" w:rsidR="003D4A12" w:rsidRDefault="0001521B">
            <w:pPr>
              <w:numPr>
                <w:ilvl w:val="1"/>
                <w:numId w:val="8"/>
              </w:num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停止</w:t>
            </w:r>
            <w:r>
              <w:rPr>
                <w:rFonts w:ascii="Calibri" w:eastAsia="宋体" w:hAnsi="Calibri" w:cs="Times New Roman" w:hint="eastAsia"/>
              </w:rPr>
              <w:t>RAM</w:t>
            </w:r>
            <w:r>
              <w:rPr>
                <w:rFonts w:ascii="Calibri" w:eastAsia="宋体" w:hAnsi="Calibri" w:cs="Times New Roman" w:hint="eastAsia"/>
              </w:rPr>
              <w:t>输出：片选信号关闭</w:t>
            </w:r>
            <w:r>
              <w:rPr>
                <w:rFonts w:ascii="Calibri" w:eastAsia="宋体" w:hAnsi="Calibri" w:cs="Times New Roman"/>
                <w:noProof/>
              </w:rPr>
              <w:drawing>
                <wp:inline distT="0" distB="0" distL="114300" distR="114300" wp14:anchorId="044168F6" wp14:editId="5C645180">
                  <wp:extent cx="212090" cy="118110"/>
                  <wp:effectExtent l="0" t="0" r="3810" b="8890"/>
                  <wp:docPr id="21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090" cy="118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宋体" w:hAnsi="Calibri" w:cs="Times New Roman" w:hint="eastAsia"/>
              </w:rPr>
              <w:t>=1</w:t>
            </w:r>
          </w:p>
          <w:p w14:paraId="34DD6291" w14:textId="77777777" w:rsidR="003D4A12" w:rsidRDefault="0001521B">
            <w:pPr>
              <w:numPr>
                <w:ilvl w:val="1"/>
                <w:numId w:val="8"/>
              </w:numPr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</w:rPr>
              <w:t>重复以上</w:t>
            </w:r>
            <w:r>
              <w:rPr>
                <w:rFonts w:ascii="Calibri" w:eastAsia="宋体" w:hAnsi="Calibri" w:cs="Times New Roman" w:hint="eastAsia"/>
              </w:rPr>
              <w:t>4</w:t>
            </w:r>
            <w:r>
              <w:rPr>
                <w:rFonts w:ascii="Calibri" w:eastAsia="宋体" w:hAnsi="Calibri" w:cs="Times New Roman" w:hint="eastAsia"/>
              </w:rPr>
              <w:t>个步骤读出所有</w:t>
            </w:r>
            <w:r>
              <w:rPr>
                <w:rFonts w:ascii="Calibri" w:eastAsia="宋体" w:hAnsi="Calibri" w:cs="Times New Roman" w:hint="eastAsia"/>
              </w:rPr>
              <w:t>5</w:t>
            </w:r>
            <w:r>
              <w:rPr>
                <w:rFonts w:ascii="Calibri" w:eastAsia="宋体" w:hAnsi="Calibri" w:cs="Times New Roman" w:hint="eastAsia"/>
              </w:rPr>
              <w:t>个数据</w:t>
            </w:r>
            <w:r>
              <w:rPr>
                <w:rFonts w:ascii="Calibri" w:eastAsia="宋体" w:hAnsi="Calibri" w:cs="Times New Roman" w:hint="eastAsia"/>
              </w:rPr>
              <w:t>.</w:t>
            </w:r>
          </w:p>
          <w:p w14:paraId="2C1B1497" w14:textId="77777777" w:rsidR="003D4A12" w:rsidRDefault="0001521B">
            <w:pPr>
              <w:rPr>
                <w:rFonts w:ascii="Calibri" w:eastAsia="宋体" w:hAnsi="Calibri" w:cs="Times New Roman"/>
                <w:i/>
                <w:iCs/>
                <w:color w:val="0070C0"/>
              </w:rPr>
            </w:pPr>
            <w:r>
              <w:rPr>
                <w:rFonts w:ascii="Calibri" w:eastAsia="宋体" w:hAnsi="Calibri" w:cs="Times New Roman" w:hint="eastAsia"/>
                <w:i/>
                <w:iCs/>
                <w:color w:val="0070C0"/>
              </w:rPr>
              <w:t>从</w:t>
            </w:r>
            <w:r>
              <w:rPr>
                <w:rFonts w:ascii="Calibri" w:eastAsia="宋体" w:hAnsi="Calibri" w:cs="Times New Roman" w:hint="eastAsia"/>
                <w:i/>
                <w:iCs/>
                <w:color w:val="0070C0"/>
              </w:rPr>
              <w:t>5</w:t>
            </w:r>
            <w:r>
              <w:rPr>
                <w:rFonts w:ascii="Calibri" w:eastAsia="宋体" w:hAnsi="Calibri" w:cs="Times New Roman" w:hint="eastAsia"/>
                <w:i/>
                <w:iCs/>
                <w:color w:val="0070C0"/>
              </w:rPr>
              <w:t>对数据中，任选</w:t>
            </w:r>
            <w:r>
              <w:rPr>
                <w:rFonts w:ascii="Calibri" w:eastAsia="宋体" w:hAnsi="Calibri" w:cs="Times New Roman" w:hint="eastAsia"/>
                <w:i/>
                <w:iCs/>
                <w:color w:val="0070C0"/>
              </w:rPr>
              <w:t>2</w:t>
            </w:r>
            <w:r>
              <w:rPr>
                <w:rFonts w:ascii="Calibri" w:eastAsia="宋体" w:hAnsi="Calibri" w:cs="Times New Roman" w:hint="eastAsia"/>
                <w:i/>
                <w:iCs/>
                <w:color w:val="0070C0"/>
              </w:rPr>
              <w:t>个用于结果记录，要求：</w:t>
            </w:r>
          </w:p>
          <w:p w14:paraId="25F1BC60" w14:textId="77777777" w:rsidR="003D4A12" w:rsidRDefault="0001521B">
            <w:pPr>
              <w:numPr>
                <w:ilvl w:val="0"/>
                <w:numId w:val="9"/>
              </w:numPr>
              <w:rPr>
                <w:rFonts w:ascii="Calibri" w:eastAsia="宋体" w:hAnsi="Calibri" w:cs="Times New Roman"/>
                <w:i/>
                <w:iCs/>
                <w:color w:val="0070C0"/>
              </w:rPr>
            </w:pPr>
            <w:r>
              <w:rPr>
                <w:rFonts w:ascii="Calibri" w:eastAsia="宋体" w:hAnsi="Calibri" w:cs="Times New Roman" w:hint="eastAsia"/>
                <w:i/>
                <w:iCs/>
                <w:color w:val="0070C0"/>
              </w:rPr>
              <w:t>标示出你选择作为示例的读写地址、和数据</w:t>
            </w:r>
          </w:p>
          <w:p w14:paraId="45D46858" w14:textId="77777777" w:rsidR="003D4A12" w:rsidRDefault="0001521B">
            <w:pPr>
              <w:numPr>
                <w:ilvl w:val="0"/>
                <w:numId w:val="9"/>
              </w:numPr>
              <w:rPr>
                <w:ins w:id="12" w:author="紫猫" w:date="2024-10-31T23:35:00Z"/>
                <w:rFonts w:ascii="Calibri" w:eastAsia="宋体" w:hAnsi="Calibri" w:cs="Times New Roman"/>
                <w:i/>
                <w:iCs/>
                <w:color w:val="0070C0"/>
              </w:rPr>
            </w:pPr>
            <w:r>
              <w:rPr>
                <w:rFonts w:ascii="Calibri" w:eastAsia="宋体" w:hAnsi="Calibri" w:cs="Times New Roman" w:hint="eastAsia"/>
                <w:i/>
                <w:iCs/>
                <w:color w:val="0070C0"/>
              </w:rPr>
              <w:t>读取该数据的灯泡亮起状态</w:t>
            </w:r>
          </w:p>
          <w:p w14:paraId="00B3DE06" w14:textId="77777777" w:rsidR="003D4A12" w:rsidRDefault="003D4A12">
            <w:pPr>
              <w:rPr>
                <w:ins w:id="13" w:author="紫猫" w:date="2024-10-31T23:35:00Z"/>
                <w:rFonts w:ascii="Calibri" w:eastAsia="宋体" w:hAnsi="Calibri" w:cs="Times New Roman"/>
                <w:i/>
                <w:iCs/>
                <w:color w:val="0070C0"/>
              </w:rPr>
            </w:pPr>
          </w:p>
          <w:p w14:paraId="0F594ECB" w14:textId="77777777" w:rsidR="003D4A12" w:rsidRDefault="003D4A12">
            <w:pPr>
              <w:rPr>
                <w:ins w:id="14" w:author="紫猫" w:date="2024-10-31T23:35:00Z"/>
                <w:rFonts w:ascii="Calibri" w:eastAsia="宋体" w:hAnsi="Calibri" w:cs="Times New Roman"/>
                <w:i/>
                <w:iCs/>
                <w:color w:val="0070C0"/>
              </w:rPr>
            </w:pPr>
          </w:p>
          <w:p w14:paraId="70308794" w14:textId="77777777" w:rsidR="003D4A12" w:rsidRDefault="0001521B">
            <w:pPr>
              <w:rPr>
                <w:rFonts w:ascii="Calibri" w:eastAsia="宋体" w:hAnsi="Calibri" w:cs="Times New Roman"/>
                <w:i/>
                <w:iCs/>
                <w:color w:val="0070C0"/>
              </w:rPr>
            </w:pPr>
            <w:ins w:id="15" w:author="紫猫" w:date="2024-10-31T23:35:00Z">
              <w:r>
                <w:rPr>
                  <w:rFonts w:ascii="Calibri" w:eastAsia="宋体" w:hAnsi="Calibri" w:cs="Times New Roman" w:hint="eastAsia"/>
                  <w:i/>
                  <w:iCs/>
                  <w:noProof/>
                  <w:color w:val="0070C0"/>
                </w:rPr>
                <w:drawing>
                  <wp:inline distT="0" distB="0" distL="114300" distR="114300" wp14:anchorId="0F9774D1" wp14:editId="40693D2F">
                    <wp:extent cx="6076315" cy="4486910"/>
                    <wp:effectExtent l="0" t="0" r="635" b="8890"/>
                    <wp:docPr id="2" name="图片 2" descr="屏幕截图 2024-10-31 233146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图片 2" descr="屏幕截图 2024-10-31 23314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2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6076315" cy="448691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ins>
          </w:p>
          <w:p w14:paraId="10CE2933" w14:textId="77777777" w:rsidR="003D4A12" w:rsidRDefault="0001521B">
            <w:pPr>
              <w:rPr>
                <w:ins w:id="16" w:author="紫猫" w:date="2024-10-31T23:36:00Z"/>
                <w:rFonts w:ascii="Times New Roman" w:eastAsia="黑体" w:hAnsi="Times New Roman" w:cs="Times New Roman"/>
                <w:sz w:val="24"/>
                <w:szCs w:val="24"/>
              </w:rPr>
            </w:pPr>
            <w:ins w:id="17" w:author="紫猫" w:date="2024-10-31T23:35:00Z">
              <w:r>
                <w:rPr>
                  <w:rFonts w:ascii="Times New Roman" w:eastAsia="黑体" w:hAnsi="Times New Roman" w:cs="Times New Roman" w:hint="eastAsia"/>
                  <w:sz w:val="24"/>
                  <w:szCs w:val="24"/>
                </w:rPr>
                <w:t>这张图</w:t>
              </w:r>
            </w:ins>
            <w:ins w:id="18" w:author="紫猫" w:date="2024-10-31T23:36:00Z">
              <w:r>
                <w:rPr>
                  <w:rFonts w:ascii="Times New Roman" w:eastAsia="黑体" w:hAnsi="Times New Roman" w:cs="Times New Roman" w:hint="eastAsia"/>
                  <w:sz w:val="24"/>
                  <w:szCs w:val="24"/>
                </w:rPr>
                <w:t>读写地址为</w:t>
              </w:r>
              <w:r>
                <w:rPr>
                  <w:rFonts w:ascii="Times New Roman" w:eastAsia="黑体" w:hAnsi="Times New Roman" w:cs="Times New Roman" w:hint="eastAsia"/>
                  <w:sz w:val="24"/>
                  <w:szCs w:val="24"/>
                </w:rPr>
                <w:t>01H</w:t>
              </w:r>
              <w:r>
                <w:rPr>
                  <w:rFonts w:ascii="Times New Roman" w:eastAsia="黑体" w:hAnsi="Times New Roman" w:cs="Times New Roman" w:hint="eastAsia"/>
                  <w:sz w:val="24"/>
                  <w:szCs w:val="24"/>
                </w:rPr>
                <w:t>，数据为</w:t>
              </w:r>
              <w:r>
                <w:rPr>
                  <w:rFonts w:ascii="Times New Roman" w:eastAsia="黑体" w:hAnsi="Times New Roman" w:cs="Times New Roman" w:hint="eastAsia"/>
                  <w:sz w:val="24"/>
                  <w:szCs w:val="24"/>
                </w:rPr>
                <w:t>11H</w:t>
              </w:r>
              <w:r>
                <w:rPr>
                  <w:rFonts w:ascii="Times New Roman" w:eastAsia="黑体" w:hAnsi="Times New Roman" w:cs="Times New Roman" w:hint="eastAsia"/>
                  <w:sz w:val="24"/>
                  <w:szCs w:val="24"/>
                </w:rPr>
                <w:t>；</w:t>
              </w:r>
            </w:ins>
          </w:p>
          <w:p w14:paraId="500F3F1A" w14:textId="77777777" w:rsidR="003D4A12" w:rsidRDefault="0001521B">
            <w:pPr>
              <w:rPr>
                <w:ins w:id="19" w:author="紫猫" w:date="2024-10-31T23:36:00Z"/>
                <w:rFonts w:ascii="Times New Roman" w:eastAsia="黑体" w:hAnsi="Times New Roman" w:cs="Times New Roman"/>
                <w:sz w:val="24"/>
                <w:szCs w:val="24"/>
              </w:rPr>
            </w:pPr>
            <w:ins w:id="20" w:author="紫猫" w:date="2024-10-31T23:36:00Z">
              <w:r>
                <w:rPr>
                  <w:rFonts w:ascii="Times New Roman" w:eastAsia="黑体" w:hAnsi="Times New Roman" w:cs="Times New Roman" w:hint="eastAsia"/>
                  <w:sz w:val="24"/>
                  <w:szCs w:val="24"/>
                </w:rPr>
                <w:t>灯泡亮起状态为</w:t>
              </w:r>
              <w:r>
                <w:rPr>
                  <w:rFonts w:ascii="Times New Roman" w:eastAsia="黑体" w:hAnsi="Times New Roman" w:cs="Times New Roman" w:hint="eastAsia"/>
                  <w:sz w:val="24"/>
                  <w:szCs w:val="24"/>
                </w:rPr>
                <w:t>00010001</w:t>
              </w:r>
              <w:r>
                <w:rPr>
                  <w:rFonts w:ascii="Times New Roman" w:eastAsia="黑体" w:hAnsi="Times New Roman" w:cs="Times New Roman" w:hint="eastAsia"/>
                  <w:sz w:val="24"/>
                  <w:szCs w:val="24"/>
                </w:rPr>
                <w:t>；</w:t>
              </w:r>
            </w:ins>
          </w:p>
          <w:p w14:paraId="73F49D69" w14:textId="77777777" w:rsidR="003D4A12" w:rsidRDefault="003D4A12">
            <w:pPr>
              <w:rPr>
                <w:ins w:id="21" w:author="紫猫" w:date="2024-10-31T23:36:00Z"/>
                <w:rFonts w:ascii="Times New Roman" w:eastAsia="黑体" w:hAnsi="Times New Roman" w:cs="Times New Roman"/>
                <w:sz w:val="24"/>
                <w:szCs w:val="24"/>
              </w:rPr>
            </w:pPr>
          </w:p>
          <w:p w14:paraId="0A47C49A" w14:textId="77777777" w:rsidR="003D4A12" w:rsidRDefault="0001521B">
            <w:pPr>
              <w:rPr>
                <w:rFonts w:ascii="Times New Roman" w:eastAsia="黑体" w:hAnsi="Times New Roman" w:cs="Times New Roman"/>
                <w:sz w:val="24"/>
                <w:szCs w:val="24"/>
              </w:rPr>
            </w:pPr>
            <w:ins w:id="22" w:author="紫猫" w:date="2024-10-31T23:36:00Z">
              <w:r>
                <w:rPr>
                  <w:rFonts w:ascii="Times New Roman" w:eastAsia="黑体" w:hAnsi="Times New Roman" w:cs="Times New Roman"/>
                  <w:noProof/>
                  <w:sz w:val="24"/>
                  <w:szCs w:val="24"/>
                </w:rPr>
                <w:lastRenderedPageBreak/>
                <w:drawing>
                  <wp:inline distT="0" distB="0" distL="114300" distR="114300" wp14:anchorId="205D03F3" wp14:editId="2B6D4CE2">
                    <wp:extent cx="6075045" cy="4567555"/>
                    <wp:effectExtent l="0" t="0" r="1905" b="4445"/>
                    <wp:docPr id="3" name="图片 3" descr="屏幕截图 2024-10-31 23351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" name="图片 3" descr="屏幕截图 2024-10-31 23351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3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6075045" cy="4567555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ins>
          </w:p>
          <w:p w14:paraId="7E4DFA5E" w14:textId="7FEADAC8" w:rsidR="003D4A12" w:rsidRDefault="0001521B">
            <w:pPr>
              <w:rPr>
                <w:ins w:id="23" w:author="紫猫" w:date="2024-10-31T23:37:00Z"/>
                <w:rFonts w:ascii="Times New Roman" w:eastAsia="黑体" w:hAnsi="Times New Roman" w:cs="Times New Roman"/>
                <w:sz w:val="24"/>
                <w:szCs w:val="24"/>
              </w:rPr>
            </w:pPr>
            <w:ins w:id="24" w:author="紫猫" w:date="2024-10-31T23:37:00Z">
              <w:r>
                <w:rPr>
                  <w:rFonts w:ascii="Times New Roman" w:eastAsia="黑体" w:hAnsi="Times New Roman" w:cs="Times New Roman" w:hint="eastAsia"/>
                  <w:sz w:val="24"/>
                  <w:szCs w:val="24"/>
                </w:rPr>
                <w:t>图读写地址为</w:t>
              </w:r>
              <w:r>
                <w:rPr>
                  <w:rFonts w:ascii="Times New Roman" w:eastAsia="黑体" w:hAnsi="Times New Roman" w:cs="Times New Roman" w:hint="eastAsia"/>
                  <w:sz w:val="24"/>
                  <w:szCs w:val="24"/>
                </w:rPr>
                <w:t>02H</w:t>
              </w:r>
              <w:r>
                <w:rPr>
                  <w:rFonts w:ascii="Times New Roman" w:eastAsia="黑体" w:hAnsi="Times New Roman" w:cs="Times New Roman" w:hint="eastAsia"/>
                  <w:sz w:val="24"/>
                  <w:szCs w:val="24"/>
                </w:rPr>
                <w:t>，数据为</w:t>
              </w:r>
              <w:r>
                <w:rPr>
                  <w:rFonts w:ascii="Times New Roman" w:eastAsia="黑体" w:hAnsi="Times New Roman" w:cs="Times New Roman" w:hint="eastAsia"/>
                  <w:sz w:val="24"/>
                  <w:szCs w:val="24"/>
                </w:rPr>
                <w:t>12H</w:t>
              </w:r>
              <w:r>
                <w:rPr>
                  <w:rFonts w:ascii="Times New Roman" w:eastAsia="黑体" w:hAnsi="Times New Roman" w:cs="Times New Roman" w:hint="eastAsia"/>
                  <w:sz w:val="24"/>
                  <w:szCs w:val="24"/>
                </w:rPr>
                <w:t>；</w:t>
              </w:r>
            </w:ins>
          </w:p>
          <w:p w14:paraId="108AF1B8" w14:textId="77777777" w:rsidR="003D4A12" w:rsidRDefault="0001521B">
            <w:pPr>
              <w:rPr>
                <w:ins w:id="25" w:author="紫猫" w:date="2024-10-31T23:36:00Z"/>
                <w:rFonts w:ascii="Times New Roman" w:eastAsia="黑体" w:hAnsi="Times New Roman" w:cs="Times New Roman"/>
                <w:sz w:val="24"/>
                <w:szCs w:val="24"/>
              </w:rPr>
            </w:pPr>
            <w:ins w:id="26" w:author="紫猫" w:date="2024-10-31T23:37:00Z">
              <w:r>
                <w:rPr>
                  <w:rFonts w:ascii="Times New Roman" w:eastAsia="黑体" w:hAnsi="Times New Roman" w:cs="Times New Roman" w:hint="eastAsia"/>
                  <w:sz w:val="24"/>
                  <w:szCs w:val="24"/>
                </w:rPr>
                <w:t>灯泡亮起状态为</w:t>
              </w:r>
              <w:r>
                <w:rPr>
                  <w:rFonts w:ascii="Times New Roman" w:eastAsia="黑体" w:hAnsi="Times New Roman" w:cs="Times New Roman" w:hint="eastAsia"/>
                  <w:sz w:val="24"/>
                  <w:szCs w:val="24"/>
                </w:rPr>
                <w:t>00010010</w:t>
              </w:r>
              <w:r>
                <w:rPr>
                  <w:rFonts w:ascii="Times New Roman" w:eastAsia="黑体" w:hAnsi="Times New Roman" w:cs="Times New Roman" w:hint="eastAsia"/>
                  <w:sz w:val="24"/>
                  <w:szCs w:val="24"/>
                </w:rPr>
                <w:t>；</w:t>
              </w:r>
            </w:ins>
          </w:p>
          <w:p w14:paraId="3D67E634" w14:textId="77777777" w:rsidR="003D4A12" w:rsidRDefault="003D4A12">
            <w:pPr>
              <w:rPr>
                <w:ins w:id="27" w:author="紫猫" w:date="2024-10-31T23:36:00Z"/>
                <w:rFonts w:ascii="Times New Roman" w:eastAsia="黑体" w:hAnsi="Times New Roman" w:cs="Times New Roman"/>
                <w:sz w:val="24"/>
                <w:szCs w:val="24"/>
              </w:rPr>
            </w:pPr>
          </w:p>
          <w:p w14:paraId="55F721DF" w14:textId="77777777" w:rsidR="003D4A12" w:rsidRDefault="0001521B">
            <w:pPr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六、思考题</w:t>
            </w:r>
          </w:p>
          <w:p w14:paraId="04DB3EB5" w14:textId="77777777" w:rsidR="003D4A12" w:rsidRDefault="0001521B">
            <w:pPr>
              <w:numPr>
                <w:ilvl w:val="0"/>
                <w:numId w:val="10"/>
              </w:numPr>
              <w:spacing w:line="360" w:lineRule="exact"/>
              <w:jc w:val="left"/>
              <w:rPr>
                <w:rFonts w:ascii="宋体" w:eastAsia="宋体" w:hAnsi="宋体" w:cs="Times New Roman"/>
                <w:color w:val="000000"/>
                <w:sz w:val="22"/>
                <w:szCs w:val="28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8"/>
              </w:rPr>
              <w:t>静态半导体存储器与动态半导体存储器的主要区别是什么？</w:t>
            </w:r>
          </w:p>
          <w:p w14:paraId="6A015F4C" w14:textId="089AE12F" w:rsidR="003D4A12" w:rsidRDefault="0001521B" w:rsidP="0001521B">
            <w:pPr>
              <w:pStyle w:val="a7"/>
              <w:numPr>
                <w:ilvl w:val="3"/>
                <w:numId w:val="10"/>
              </w:numPr>
              <w:spacing w:line="360" w:lineRule="exact"/>
              <w:ind w:firstLineChars="0"/>
              <w:jc w:val="left"/>
              <w:rPr>
                <w:rFonts w:ascii="宋体" w:eastAsia="宋体" w:hAnsi="宋体" w:cs="Times New Roman"/>
                <w:color w:val="000000"/>
                <w:sz w:val="22"/>
                <w:szCs w:val="28"/>
              </w:rPr>
            </w:pPr>
            <w:ins w:id="28" w:author="紫猫" w:date="2024-10-30T20:26:00Z">
              <w:r w:rsidRPr="0001521B">
                <w:rPr>
                  <w:rFonts w:ascii="宋体" w:eastAsia="宋体" w:hAnsi="宋体" w:cs="Times New Roman" w:hint="eastAsia"/>
                  <w:color w:val="000000"/>
                  <w:sz w:val="22"/>
                  <w:szCs w:val="28"/>
                </w:rPr>
                <w:t>存储原理与单元结构</w:t>
              </w:r>
              <w:r w:rsidRPr="0001521B">
                <w:rPr>
                  <w:rFonts w:ascii="宋体" w:eastAsia="宋体" w:hAnsi="宋体" w:cs="Times New Roman" w:hint="eastAsia"/>
                  <w:color w:val="000000"/>
                  <w:sz w:val="22"/>
                  <w:szCs w:val="28"/>
                </w:rPr>
                <w:t xml:space="preserve"> </w:t>
              </w:r>
              <w:r w:rsidRPr="0001521B">
                <w:rPr>
                  <w:rFonts w:ascii="宋体" w:eastAsia="宋体" w:hAnsi="宋体" w:cs="Times New Roman" w:hint="eastAsia"/>
                  <w:color w:val="000000"/>
                  <w:sz w:val="22"/>
                  <w:szCs w:val="28"/>
                </w:rPr>
                <w:t>存储方式与数据保持</w:t>
              </w:r>
              <w:r w:rsidRPr="0001521B">
                <w:rPr>
                  <w:rFonts w:ascii="宋体" w:eastAsia="宋体" w:hAnsi="宋体" w:cs="Times New Roman" w:hint="eastAsia"/>
                  <w:color w:val="000000"/>
                  <w:sz w:val="22"/>
                  <w:szCs w:val="28"/>
                </w:rPr>
                <w:t xml:space="preserve"> </w:t>
              </w:r>
              <w:r w:rsidRPr="0001521B">
                <w:rPr>
                  <w:rFonts w:ascii="宋体" w:eastAsia="宋体" w:hAnsi="宋体" w:cs="Times New Roman" w:hint="eastAsia"/>
                  <w:color w:val="000000"/>
                  <w:sz w:val="22"/>
                  <w:szCs w:val="28"/>
                </w:rPr>
                <w:t>存取速度与功耗</w:t>
              </w:r>
              <w:r w:rsidRPr="0001521B">
                <w:rPr>
                  <w:rFonts w:ascii="宋体" w:eastAsia="宋体" w:hAnsi="宋体" w:cs="Times New Roman" w:hint="eastAsia"/>
                  <w:color w:val="000000"/>
                  <w:sz w:val="22"/>
                  <w:szCs w:val="28"/>
                </w:rPr>
                <w:t xml:space="preserve"> </w:t>
              </w:r>
              <w:r w:rsidRPr="0001521B">
                <w:rPr>
                  <w:rFonts w:ascii="宋体" w:eastAsia="宋体" w:hAnsi="宋体" w:cs="Times New Roman" w:hint="eastAsia"/>
                  <w:color w:val="000000"/>
                  <w:sz w:val="22"/>
                  <w:szCs w:val="28"/>
                </w:rPr>
                <w:t>集成度与成本</w:t>
              </w:r>
              <w:r w:rsidRPr="0001521B">
                <w:rPr>
                  <w:rFonts w:ascii="宋体" w:eastAsia="宋体" w:hAnsi="宋体" w:cs="Times New Roman" w:hint="eastAsia"/>
                  <w:color w:val="000000"/>
                  <w:sz w:val="22"/>
                  <w:szCs w:val="28"/>
                </w:rPr>
                <w:t xml:space="preserve"> </w:t>
              </w:r>
              <w:r w:rsidRPr="0001521B">
                <w:rPr>
                  <w:rFonts w:ascii="宋体" w:eastAsia="宋体" w:hAnsi="宋体" w:cs="Times New Roman" w:hint="eastAsia"/>
                  <w:color w:val="000000"/>
                  <w:sz w:val="22"/>
                  <w:szCs w:val="28"/>
                </w:rPr>
                <w:t>应用场景</w:t>
              </w:r>
            </w:ins>
          </w:p>
          <w:p w14:paraId="00C668E8" w14:textId="2DCAF9A2" w:rsidR="0001521B" w:rsidRPr="0001521B" w:rsidRDefault="0001521B" w:rsidP="0001521B">
            <w:pPr>
              <w:pStyle w:val="a7"/>
              <w:numPr>
                <w:ilvl w:val="3"/>
                <w:numId w:val="10"/>
              </w:numPr>
              <w:spacing w:line="360" w:lineRule="exact"/>
              <w:ind w:firstLineChars="0"/>
              <w:jc w:val="left"/>
              <w:rPr>
                <w:rFonts w:ascii="宋体" w:eastAsia="宋体" w:hAnsi="宋体" w:cs="Times New Roman"/>
                <w:color w:val="000000"/>
                <w:sz w:val="22"/>
                <w:szCs w:val="28"/>
              </w:rPr>
            </w:pPr>
            <w:r w:rsidRPr="0001521B">
              <w:rPr>
                <w:rFonts w:ascii="宋体" w:eastAsia="宋体" w:hAnsi="宋体" w:cs="Times New Roman"/>
                <w:color w:val="000000"/>
                <w:sz w:val="22"/>
                <w:szCs w:val="28"/>
              </w:rPr>
              <w:t>SRAM速度快但密度低、成本高；DRAM密度高、成本低，但速度较慢且需要刷新。选择哪种存储器取决于具体应用的需求，如高速缓存优先使用SRAM，而大容量主存储器则通常选择DRAM。</w:t>
            </w:r>
          </w:p>
          <w:p w14:paraId="3A01A4A5" w14:textId="77777777" w:rsidR="0001521B" w:rsidRDefault="0001521B">
            <w:pPr>
              <w:spacing w:line="360" w:lineRule="exact"/>
              <w:jc w:val="left"/>
              <w:rPr>
                <w:rFonts w:ascii="宋体" w:eastAsia="宋体" w:hAnsi="宋体" w:cs="Times New Roman" w:hint="eastAsia"/>
                <w:color w:val="000000"/>
                <w:sz w:val="22"/>
                <w:szCs w:val="28"/>
              </w:rPr>
            </w:pPr>
          </w:p>
          <w:p w14:paraId="51B1D3A1" w14:textId="77777777" w:rsidR="003D4A12" w:rsidRDefault="003D4A12">
            <w:pPr>
              <w:spacing w:line="360" w:lineRule="exact"/>
              <w:jc w:val="left"/>
              <w:rPr>
                <w:rFonts w:ascii="宋体" w:eastAsia="宋体" w:hAnsi="宋体" w:cs="Times New Roman" w:hint="eastAsia"/>
                <w:color w:val="000000"/>
                <w:sz w:val="22"/>
                <w:szCs w:val="28"/>
              </w:rPr>
            </w:pPr>
          </w:p>
          <w:p w14:paraId="2E10AC58" w14:textId="77777777" w:rsidR="003D4A12" w:rsidRDefault="0001521B">
            <w:pPr>
              <w:numPr>
                <w:ilvl w:val="0"/>
                <w:numId w:val="10"/>
              </w:numPr>
              <w:spacing w:line="360" w:lineRule="exact"/>
              <w:jc w:val="left"/>
              <w:rPr>
                <w:rFonts w:ascii="宋体" w:eastAsia="宋体" w:hAnsi="宋体" w:cs="Times New Roman"/>
                <w:color w:val="000000"/>
                <w:sz w:val="22"/>
                <w:szCs w:val="28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2"/>
                <w:szCs w:val="28"/>
              </w:rPr>
              <w:t>由两片</w:t>
            </w:r>
            <w:r>
              <w:rPr>
                <w:rFonts w:ascii="宋体" w:eastAsia="宋体" w:hAnsi="宋体" w:cs="Times New Roman" w:hint="eastAsia"/>
                <w:color w:val="000000"/>
                <w:sz w:val="22"/>
                <w:szCs w:val="28"/>
              </w:rPr>
              <w:t>6116</w:t>
            </w:r>
            <w:r>
              <w:rPr>
                <w:rFonts w:ascii="宋体" w:eastAsia="宋体" w:hAnsi="宋体" w:cs="Times New Roman" w:hint="eastAsia"/>
                <w:color w:val="000000"/>
                <w:sz w:val="22"/>
                <w:szCs w:val="28"/>
              </w:rPr>
              <w:t>（</w:t>
            </w:r>
            <w:r>
              <w:rPr>
                <w:rFonts w:ascii="宋体" w:eastAsia="宋体" w:hAnsi="宋体" w:cs="Times New Roman" w:hint="eastAsia"/>
                <w:color w:val="000000"/>
                <w:sz w:val="22"/>
                <w:szCs w:val="28"/>
              </w:rPr>
              <w:t>2K*8</w:t>
            </w:r>
            <w:r>
              <w:rPr>
                <w:rFonts w:ascii="宋体" w:eastAsia="宋体" w:hAnsi="宋体" w:cs="Times New Roman" w:hint="eastAsia"/>
                <w:color w:val="000000"/>
                <w:sz w:val="22"/>
                <w:szCs w:val="28"/>
              </w:rPr>
              <w:t>）怎样扩展成（</w:t>
            </w:r>
            <w:r>
              <w:rPr>
                <w:rFonts w:ascii="宋体" w:eastAsia="宋体" w:hAnsi="宋体" w:cs="Times New Roman" w:hint="eastAsia"/>
                <w:color w:val="000000"/>
                <w:sz w:val="22"/>
                <w:szCs w:val="28"/>
              </w:rPr>
              <w:t>2K*16</w:t>
            </w:r>
            <w:r>
              <w:rPr>
                <w:rFonts w:ascii="宋体" w:eastAsia="宋体" w:hAnsi="宋体" w:cs="Times New Roman"/>
                <w:color w:val="000000"/>
                <w:sz w:val="22"/>
                <w:szCs w:val="28"/>
              </w:rPr>
              <w:t>）</w:t>
            </w:r>
            <w:r>
              <w:rPr>
                <w:rFonts w:ascii="宋体" w:eastAsia="宋体" w:hAnsi="宋体" w:cs="Times New Roman" w:hint="eastAsia"/>
                <w:color w:val="000000"/>
                <w:sz w:val="22"/>
                <w:szCs w:val="28"/>
              </w:rPr>
              <w:t>或（</w:t>
            </w:r>
            <w:r>
              <w:rPr>
                <w:rFonts w:ascii="宋体" w:eastAsia="宋体" w:hAnsi="宋体" w:cs="Times New Roman" w:hint="eastAsia"/>
                <w:color w:val="000000"/>
                <w:sz w:val="22"/>
                <w:szCs w:val="28"/>
              </w:rPr>
              <w:t>4K*8</w:t>
            </w:r>
            <w:r>
              <w:rPr>
                <w:rFonts w:ascii="宋体" w:eastAsia="宋体" w:hAnsi="宋体" w:cs="Times New Roman" w:hint="eastAsia"/>
                <w:color w:val="000000"/>
                <w:sz w:val="22"/>
                <w:szCs w:val="28"/>
              </w:rPr>
              <w:t>）的存储器？怎样连线？</w:t>
            </w:r>
          </w:p>
          <w:p w14:paraId="50B0722D" w14:textId="57A767D8" w:rsidR="003D4A12" w:rsidRDefault="0001521B">
            <w:pPr>
              <w:spacing w:line="360" w:lineRule="exact"/>
              <w:jc w:val="left"/>
              <w:rPr>
                <w:ins w:id="29" w:author="紫猫" w:date="2024-10-30T20:28:00Z"/>
                <w:rFonts w:ascii="宋体" w:eastAsia="宋体" w:hAnsi="宋体" w:cs="Times New Roman"/>
                <w:color w:val="000000"/>
                <w:sz w:val="22"/>
                <w:szCs w:val="28"/>
              </w:rPr>
            </w:pPr>
            <w:ins w:id="30" w:author="紫猫" w:date="2024-10-30T20:28:00Z">
              <w:r>
                <w:rPr>
                  <w:rFonts w:ascii="宋体" w:eastAsia="宋体" w:hAnsi="宋体" w:cs="Times New Roman" w:hint="eastAsia"/>
                  <w:color w:val="000000"/>
                  <w:sz w:val="22"/>
                  <w:szCs w:val="28"/>
                </w:rPr>
                <w:t>扩展成</w:t>
              </w:r>
              <w:r>
                <w:rPr>
                  <w:rFonts w:ascii="宋体" w:eastAsia="宋体" w:hAnsi="宋体" w:cs="Times New Roman" w:hint="eastAsia"/>
                  <w:color w:val="000000"/>
                  <w:sz w:val="22"/>
                  <w:szCs w:val="28"/>
                </w:rPr>
                <w:t>2K</w:t>
              </w:r>
              <w:r>
                <w:rPr>
                  <w:rFonts w:ascii="宋体" w:eastAsia="宋体" w:hAnsi="宋体" w:cs="Times New Roman" w:hint="eastAsia"/>
                  <w:color w:val="000000"/>
                  <w:sz w:val="22"/>
                  <w:szCs w:val="28"/>
                </w:rPr>
                <w:t>×</w:t>
              </w:r>
              <w:r>
                <w:rPr>
                  <w:rFonts w:ascii="宋体" w:eastAsia="宋体" w:hAnsi="宋体" w:cs="Times New Roman" w:hint="eastAsia"/>
                  <w:color w:val="000000"/>
                  <w:sz w:val="22"/>
                  <w:szCs w:val="28"/>
                </w:rPr>
                <w:t>16</w:t>
              </w:r>
              <w:r>
                <w:rPr>
                  <w:rFonts w:ascii="宋体" w:eastAsia="宋体" w:hAnsi="宋体" w:cs="Times New Roman" w:hint="eastAsia"/>
                  <w:color w:val="000000"/>
                  <w:sz w:val="22"/>
                  <w:szCs w:val="28"/>
                </w:rPr>
                <w:t>位的存储器</w:t>
              </w:r>
            </w:ins>
          </w:p>
          <w:p w14:paraId="1C1909C2" w14:textId="77777777" w:rsidR="003D4A12" w:rsidRDefault="0001521B">
            <w:pPr>
              <w:spacing w:line="360" w:lineRule="exact"/>
              <w:jc w:val="left"/>
              <w:rPr>
                <w:ins w:id="31" w:author="紫猫" w:date="2024-10-30T20:28:00Z"/>
                <w:rFonts w:ascii="宋体" w:eastAsia="宋体" w:hAnsi="宋体" w:cs="Times New Roman"/>
                <w:color w:val="000000"/>
                <w:sz w:val="22"/>
                <w:szCs w:val="28"/>
              </w:rPr>
            </w:pPr>
            <w:ins w:id="32" w:author="紫猫" w:date="2024-10-30T20:28:00Z">
              <w:r>
                <w:rPr>
                  <w:rFonts w:ascii="宋体" w:eastAsia="宋体" w:hAnsi="宋体" w:cs="Times New Roman" w:hint="eastAsia"/>
                  <w:color w:val="000000"/>
                  <w:sz w:val="22"/>
                  <w:szCs w:val="28"/>
                </w:rPr>
                <w:t>方法：位数扩展</w:t>
              </w:r>
            </w:ins>
          </w:p>
          <w:p w14:paraId="0798100D" w14:textId="77777777" w:rsidR="003D4A12" w:rsidRDefault="0001521B">
            <w:pPr>
              <w:spacing w:line="360" w:lineRule="exact"/>
              <w:jc w:val="left"/>
              <w:rPr>
                <w:ins w:id="33" w:author="紫猫" w:date="2024-10-30T20:28:00Z"/>
                <w:rFonts w:ascii="宋体" w:eastAsia="宋体" w:hAnsi="宋体" w:cs="Times New Roman"/>
                <w:color w:val="000000"/>
                <w:sz w:val="22"/>
                <w:szCs w:val="28"/>
              </w:rPr>
            </w:pPr>
            <w:ins w:id="34" w:author="紫猫" w:date="2024-10-30T20:28:00Z">
              <w:r>
                <w:rPr>
                  <w:rFonts w:ascii="宋体" w:eastAsia="宋体" w:hAnsi="宋体" w:cs="Times New Roman" w:hint="eastAsia"/>
                  <w:color w:val="000000"/>
                  <w:sz w:val="22"/>
                  <w:szCs w:val="28"/>
                </w:rPr>
                <w:t>将两片</w:t>
              </w:r>
              <w:r>
                <w:rPr>
                  <w:rFonts w:ascii="宋体" w:eastAsia="宋体" w:hAnsi="宋体" w:cs="Times New Roman" w:hint="eastAsia"/>
                  <w:color w:val="000000"/>
                  <w:sz w:val="22"/>
                  <w:szCs w:val="28"/>
                </w:rPr>
                <w:t>6116</w:t>
              </w:r>
              <w:r>
                <w:rPr>
                  <w:rFonts w:ascii="宋体" w:eastAsia="宋体" w:hAnsi="宋体" w:cs="Times New Roman" w:hint="eastAsia"/>
                  <w:color w:val="000000"/>
                  <w:sz w:val="22"/>
                  <w:szCs w:val="28"/>
                </w:rPr>
                <w:t>的地址线并联在一起，使它们共享相同的地址信号。</w:t>
              </w:r>
            </w:ins>
          </w:p>
          <w:p w14:paraId="6FAC7B84" w14:textId="77777777" w:rsidR="003D4A12" w:rsidRDefault="0001521B">
            <w:pPr>
              <w:spacing w:line="360" w:lineRule="exact"/>
              <w:jc w:val="left"/>
              <w:rPr>
                <w:ins w:id="35" w:author="紫猫" w:date="2024-10-30T20:28:00Z"/>
                <w:rFonts w:ascii="宋体" w:eastAsia="宋体" w:hAnsi="宋体" w:cs="Times New Roman"/>
                <w:color w:val="000000"/>
                <w:sz w:val="22"/>
                <w:szCs w:val="28"/>
              </w:rPr>
            </w:pPr>
            <w:ins w:id="36" w:author="紫猫" w:date="2024-10-30T20:28:00Z">
              <w:r>
                <w:rPr>
                  <w:rFonts w:ascii="宋体" w:eastAsia="宋体" w:hAnsi="宋体" w:cs="Times New Roman" w:hint="eastAsia"/>
                  <w:color w:val="000000"/>
                  <w:sz w:val="22"/>
                  <w:szCs w:val="28"/>
                </w:rPr>
                <w:t>将两片</w:t>
              </w:r>
              <w:r>
                <w:rPr>
                  <w:rFonts w:ascii="宋体" w:eastAsia="宋体" w:hAnsi="宋体" w:cs="Times New Roman" w:hint="eastAsia"/>
                  <w:color w:val="000000"/>
                  <w:sz w:val="22"/>
                  <w:szCs w:val="28"/>
                </w:rPr>
                <w:t>6116</w:t>
              </w:r>
              <w:r>
                <w:rPr>
                  <w:rFonts w:ascii="宋体" w:eastAsia="宋体" w:hAnsi="宋体" w:cs="Times New Roman" w:hint="eastAsia"/>
                  <w:color w:val="000000"/>
                  <w:sz w:val="22"/>
                  <w:szCs w:val="28"/>
                </w:rPr>
                <w:t>的数据线分别连接到数据总线的不同位上，以实现位数的扩展。具体来说，一片</w:t>
              </w:r>
              <w:r>
                <w:rPr>
                  <w:rFonts w:ascii="宋体" w:eastAsia="宋体" w:hAnsi="宋体" w:cs="Times New Roman" w:hint="eastAsia"/>
                  <w:color w:val="000000"/>
                  <w:sz w:val="22"/>
                  <w:szCs w:val="28"/>
                </w:rPr>
                <w:t>6116</w:t>
              </w:r>
              <w:r>
                <w:rPr>
                  <w:rFonts w:ascii="宋体" w:eastAsia="宋体" w:hAnsi="宋体" w:cs="Times New Roman" w:hint="eastAsia"/>
                  <w:color w:val="000000"/>
                  <w:sz w:val="22"/>
                  <w:szCs w:val="28"/>
                </w:rPr>
                <w:t>的</w:t>
              </w:r>
              <w:r>
                <w:rPr>
                  <w:rFonts w:ascii="宋体" w:eastAsia="宋体" w:hAnsi="宋体" w:cs="Times New Roman" w:hint="eastAsia"/>
                  <w:color w:val="000000"/>
                  <w:sz w:val="22"/>
                  <w:szCs w:val="28"/>
                </w:rPr>
                <w:t>8</w:t>
              </w:r>
              <w:r>
                <w:rPr>
                  <w:rFonts w:ascii="宋体" w:eastAsia="宋体" w:hAnsi="宋体" w:cs="Times New Roman" w:hint="eastAsia"/>
                  <w:color w:val="000000"/>
                  <w:sz w:val="22"/>
                  <w:szCs w:val="28"/>
                </w:rPr>
                <w:t>根数据线连接到数据总线的低</w:t>
              </w:r>
              <w:r>
                <w:rPr>
                  <w:rFonts w:ascii="宋体" w:eastAsia="宋体" w:hAnsi="宋体" w:cs="Times New Roman" w:hint="eastAsia"/>
                  <w:color w:val="000000"/>
                  <w:sz w:val="22"/>
                  <w:szCs w:val="28"/>
                </w:rPr>
                <w:t>8</w:t>
              </w:r>
              <w:r>
                <w:rPr>
                  <w:rFonts w:ascii="宋体" w:eastAsia="宋体" w:hAnsi="宋体" w:cs="Times New Roman" w:hint="eastAsia"/>
                  <w:color w:val="000000"/>
                  <w:sz w:val="22"/>
                  <w:szCs w:val="28"/>
                </w:rPr>
                <w:t>位（</w:t>
              </w:r>
              <w:r>
                <w:rPr>
                  <w:rFonts w:ascii="宋体" w:eastAsia="宋体" w:hAnsi="宋体" w:cs="Times New Roman" w:hint="eastAsia"/>
                  <w:color w:val="000000"/>
                  <w:sz w:val="22"/>
                  <w:szCs w:val="28"/>
                </w:rPr>
                <w:t>D0D7</w:t>
              </w:r>
              <w:r>
                <w:rPr>
                  <w:rFonts w:ascii="宋体" w:eastAsia="宋体" w:hAnsi="宋体" w:cs="Times New Roman" w:hint="eastAsia"/>
                  <w:color w:val="000000"/>
                  <w:sz w:val="22"/>
                  <w:szCs w:val="28"/>
                </w:rPr>
                <w:t>），另一片</w:t>
              </w:r>
              <w:r>
                <w:rPr>
                  <w:rFonts w:ascii="宋体" w:eastAsia="宋体" w:hAnsi="宋体" w:cs="Times New Roman" w:hint="eastAsia"/>
                  <w:color w:val="000000"/>
                  <w:sz w:val="22"/>
                  <w:szCs w:val="28"/>
                </w:rPr>
                <w:t>6116</w:t>
              </w:r>
              <w:r>
                <w:rPr>
                  <w:rFonts w:ascii="宋体" w:eastAsia="宋体" w:hAnsi="宋体" w:cs="Times New Roman" w:hint="eastAsia"/>
                  <w:color w:val="000000"/>
                  <w:sz w:val="22"/>
                  <w:szCs w:val="28"/>
                </w:rPr>
                <w:t>的</w:t>
              </w:r>
              <w:r>
                <w:rPr>
                  <w:rFonts w:ascii="宋体" w:eastAsia="宋体" w:hAnsi="宋体" w:cs="Times New Roman" w:hint="eastAsia"/>
                  <w:color w:val="000000"/>
                  <w:sz w:val="22"/>
                  <w:szCs w:val="28"/>
                </w:rPr>
                <w:t>8</w:t>
              </w:r>
              <w:r>
                <w:rPr>
                  <w:rFonts w:ascii="宋体" w:eastAsia="宋体" w:hAnsi="宋体" w:cs="Times New Roman" w:hint="eastAsia"/>
                  <w:color w:val="000000"/>
                  <w:sz w:val="22"/>
                  <w:szCs w:val="28"/>
                </w:rPr>
                <w:t>根数据线连接到数据总线的高</w:t>
              </w:r>
              <w:r>
                <w:rPr>
                  <w:rFonts w:ascii="宋体" w:eastAsia="宋体" w:hAnsi="宋体" w:cs="Times New Roman" w:hint="eastAsia"/>
                  <w:color w:val="000000"/>
                  <w:sz w:val="22"/>
                  <w:szCs w:val="28"/>
                </w:rPr>
                <w:t>8</w:t>
              </w:r>
              <w:r>
                <w:rPr>
                  <w:rFonts w:ascii="宋体" w:eastAsia="宋体" w:hAnsi="宋体" w:cs="Times New Roman" w:hint="eastAsia"/>
                  <w:color w:val="000000"/>
                  <w:sz w:val="22"/>
                  <w:szCs w:val="28"/>
                </w:rPr>
                <w:lastRenderedPageBreak/>
                <w:t>位（</w:t>
              </w:r>
              <w:r>
                <w:rPr>
                  <w:rFonts w:ascii="宋体" w:eastAsia="宋体" w:hAnsi="宋体" w:cs="Times New Roman" w:hint="eastAsia"/>
                  <w:color w:val="000000"/>
                  <w:sz w:val="22"/>
                  <w:szCs w:val="28"/>
                </w:rPr>
                <w:t>D8D15</w:t>
              </w:r>
              <w:r>
                <w:rPr>
                  <w:rFonts w:ascii="宋体" w:eastAsia="宋体" w:hAnsi="宋体" w:cs="Times New Roman" w:hint="eastAsia"/>
                  <w:color w:val="000000"/>
                  <w:sz w:val="22"/>
                  <w:szCs w:val="28"/>
                </w:rPr>
                <w:t>）。</w:t>
              </w:r>
            </w:ins>
          </w:p>
          <w:p w14:paraId="470B6B04" w14:textId="77777777" w:rsidR="003D4A12" w:rsidRDefault="0001521B">
            <w:pPr>
              <w:spacing w:line="360" w:lineRule="exact"/>
              <w:jc w:val="left"/>
              <w:rPr>
                <w:ins w:id="37" w:author="紫猫" w:date="2024-10-30T20:28:00Z"/>
                <w:rFonts w:ascii="宋体" w:eastAsia="宋体" w:hAnsi="宋体" w:cs="Times New Roman"/>
                <w:color w:val="000000"/>
                <w:sz w:val="22"/>
                <w:szCs w:val="28"/>
              </w:rPr>
            </w:pPr>
            <w:ins w:id="38" w:author="紫猫" w:date="2024-10-30T20:28:00Z">
              <w:r>
                <w:rPr>
                  <w:rFonts w:ascii="宋体" w:eastAsia="宋体" w:hAnsi="宋体" w:cs="Times New Roman" w:hint="eastAsia"/>
                  <w:color w:val="000000"/>
                  <w:sz w:val="22"/>
                  <w:szCs w:val="28"/>
                </w:rPr>
                <w:t>连线：</w:t>
              </w:r>
            </w:ins>
          </w:p>
          <w:p w14:paraId="1C15603B" w14:textId="77777777" w:rsidR="003D4A12" w:rsidRDefault="0001521B">
            <w:pPr>
              <w:spacing w:line="360" w:lineRule="exact"/>
              <w:jc w:val="left"/>
              <w:rPr>
                <w:ins w:id="39" w:author="紫猫" w:date="2024-10-30T20:28:00Z"/>
                <w:rFonts w:ascii="宋体" w:eastAsia="宋体" w:hAnsi="宋体" w:cs="Times New Roman"/>
                <w:color w:val="000000"/>
                <w:sz w:val="22"/>
                <w:szCs w:val="28"/>
              </w:rPr>
            </w:pPr>
            <w:ins w:id="40" w:author="紫猫" w:date="2024-10-30T20:28:00Z">
              <w:r>
                <w:rPr>
                  <w:rFonts w:ascii="宋体" w:eastAsia="宋体" w:hAnsi="宋体" w:cs="Times New Roman" w:hint="eastAsia"/>
                  <w:color w:val="000000"/>
                  <w:sz w:val="22"/>
                  <w:szCs w:val="28"/>
                </w:rPr>
                <w:t>地址线：</w:t>
              </w:r>
              <w:r>
                <w:rPr>
                  <w:rFonts w:ascii="宋体" w:eastAsia="宋体" w:hAnsi="宋体" w:cs="Times New Roman" w:hint="eastAsia"/>
                  <w:color w:val="000000"/>
                  <w:sz w:val="22"/>
                  <w:szCs w:val="28"/>
                </w:rPr>
                <w:t>A0~A10</w:t>
              </w:r>
              <w:r>
                <w:rPr>
                  <w:rFonts w:ascii="宋体" w:eastAsia="宋体" w:hAnsi="宋体" w:cs="Times New Roman" w:hint="eastAsia"/>
                  <w:color w:val="000000"/>
                  <w:sz w:val="22"/>
                  <w:szCs w:val="28"/>
                </w:rPr>
                <w:t>（共</w:t>
              </w:r>
              <w:r>
                <w:rPr>
                  <w:rFonts w:ascii="宋体" w:eastAsia="宋体" w:hAnsi="宋体" w:cs="Times New Roman" w:hint="eastAsia"/>
                  <w:color w:val="000000"/>
                  <w:sz w:val="22"/>
                  <w:szCs w:val="28"/>
                </w:rPr>
                <w:t>11</w:t>
              </w:r>
              <w:r>
                <w:rPr>
                  <w:rFonts w:ascii="宋体" w:eastAsia="宋体" w:hAnsi="宋体" w:cs="Times New Roman" w:hint="eastAsia"/>
                  <w:color w:val="000000"/>
                  <w:sz w:val="22"/>
                  <w:szCs w:val="28"/>
                </w:rPr>
                <w:t>根）并联在一起，连接到系统的地址总线上。</w:t>
              </w:r>
            </w:ins>
          </w:p>
          <w:p w14:paraId="7B1980DC" w14:textId="77777777" w:rsidR="003D4A12" w:rsidRDefault="0001521B">
            <w:pPr>
              <w:spacing w:line="360" w:lineRule="exact"/>
              <w:jc w:val="left"/>
              <w:rPr>
                <w:ins w:id="41" w:author="紫猫" w:date="2024-10-30T20:28:00Z"/>
                <w:rFonts w:ascii="宋体" w:eastAsia="宋体" w:hAnsi="宋体" w:cs="Times New Roman"/>
                <w:color w:val="000000"/>
                <w:sz w:val="22"/>
                <w:szCs w:val="28"/>
              </w:rPr>
            </w:pPr>
            <w:ins w:id="42" w:author="紫猫" w:date="2024-10-30T20:28:00Z">
              <w:r>
                <w:rPr>
                  <w:rFonts w:ascii="宋体" w:eastAsia="宋体" w:hAnsi="宋体" w:cs="Times New Roman" w:hint="eastAsia"/>
                  <w:color w:val="000000"/>
                  <w:sz w:val="22"/>
                  <w:szCs w:val="28"/>
                </w:rPr>
                <w:t>数据线：第一片</w:t>
              </w:r>
              <w:r>
                <w:rPr>
                  <w:rFonts w:ascii="宋体" w:eastAsia="宋体" w:hAnsi="宋体" w:cs="Times New Roman" w:hint="eastAsia"/>
                  <w:color w:val="000000"/>
                  <w:sz w:val="22"/>
                  <w:szCs w:val="28"/>
                </w:rPr>
                <w:t>6116</w:t>
              </w:r>
              <w:r>
                <w:rPr>
                  <w:rFonts w:ascii="宋体" w:eastAsia="宋体" w:hAnsi="宋体" w:cs="Times New Roman" w:hint="eastAsia"/>
                  <w:color w:val="000000"/>
                  <w:sz w:val="22"/>
                  <w:szCs w:val="28"/>
                </w:rPr>
                <w:t>的</w:t>
              </w:r>
              <w:r>
                <w:rPr>
                  <w:rFonts w:ascii="宋体" w:eastAsia="宋体" w:hAnsi="宋体" w:cs="Times New Roman" w:hint="eastAsia"/>
                  <w:color w:val="000000"/>
                  <w:sz w:val="22"/>
                  <w:szCs w:val="28"/>
                </w:rPr>
                <w:t>I/O0I/O7</w:t>
              </w:r>
              <w:r>
                <w:rPr>
                  <w:rFonts w:ascii="宋体" w:eastAsia="宋体" w:hAnsi="宋体" w:cs="Times New Roman" w:hint="eastAsia"/>
                  <w:color w:val="000000"/>
                  <w:sz w:val="22"/>
                  <w:szCs w:val="28"/>
                </w:rPr>
                <w:t>分别连接到</w:t>
              </w:r>
              <w:r>
                <w:rPr>
                  <w:rFonts w:ascii="宋体" w:eastAsia="宋体" w:hAnsi="宋体" w:cs="Times New Roman" w:hint="eastAsia"/>
                  <w:color w:val="000000"/>
                  <w:sz w:val="22"/>
                  <w:szCs w:val="28"/>
                </w:rPr>
                <w:t>D0D7</w:t>
              </w:r>
              <w:r>
                <w:rPr>
                  <w:rFonts w:ascii="宋体" w:eastAsia="宋体" w:hAnsi="宋体" w:cs="Times New Roman" w:hint="eastAsia"/>
                  <w:color w:val="000000"/>
                  <w:sz w:val="22"/>
                  <w:szCs w:val="28"/>
                </w:rPr>
                <w:t>，第二片</w:t>
              </w:r>
              <w:r>
                <w:rPr>
                  <w:rFonts w:ascii="宋体" w:eastAsia="宋体" w:hAnsi="宋体" w:cs="Times New Roman" w:hint="eastAsia"/>
                  <w:color w:val="000000"/>
                  <w:sz w:val="22"/>
                  <w:szCs w:val="28"/>
                </w:rPr>
                <w:t>6116</w:t>
              </w:r>
              <w:r>
                <w:rPr>
                  <w:rFonts w:ascii="宋体" w:eastAsia="宋体" w:hAnsi="宋体" w:cs="Times New Roman" w:hint="eastAsia"/>
                  <w:color w:val="000000"/>
                  <w:sz w:val="22"/>
                  <w:szCs w:val="28"/>
                </w:rPr>
                <w:t>的</w:t>
              </w:r>
              <w:r>
                <w:rPr>
                  <w:rFonts w:ascii="宋体" w:eastAsia="宋体" w:hAnsi="宋体" w:cs="Times New Roman" w:hint="eastAsia"/>
                  <w:color w:val="000000"/>
                  <w:sz w:val="22"/>
                  <w:szCs w:val="28"/>
                </w:rPr>
                <w:t>I/O0I/O7</w:t>
              </w:r>
              <w:r>
                <w:rPr>
                  <w:rFonts w:ascii="宋体" w:eastAsia="宋体" w:hAnsi="宋体" w:cs="Times New Roman" w:hint="eastAsia"/>
                  <w:color w:val="000000"/>
                  <w:sz w:val="22"/>
                  <w:szCs w:val="28"/>
                </w:rPr>
                <w:t>分别连接到</w:t>
              </w:r>
              <w:r>
                <w:rPr>
                  <w:rFonts w:ascii="宋体" w:eastAsia="宋体" w:hAnsi="宋体" w:cs="Times New Roman" w:hint="eastAsia"/>
                  <w:color w:val="000000"/>
                  <w:sz w:val="22"/>
                  <w:szCs w:val="28"/>
                </w:rPr>
                <w:t>D8D15</w:t>
              </w:r>
              <w:r>
                <w:rPr>
                  <w:rFonts w:ascii="宋体" w:eastAsia="宋体" w:hAnsi="宋体" w:cs="Times New Roman" w:hint="eastAsia"/>
                  <w:color w:val="000000"/>
                  <w:sz w:val="22"/>
                  <w:szCs w:val="28"/>
                </w:rPr>
                <w:t>。</w:t>
              </w:r>
            </w:ins>
          </w:p>
          <w:p w14:paraId="1C71786D" w14:textId="77777777" w:rsidR="003D4A12" w:rsidRDefault="0001521B">
            <w:pPr>
              <w:spacing w:line="360" w:lineRule="exact"/>
              <w:jc w:val="left"/>
              <w:rPr>
                <w:ins w:id="43" w:author="紫猫" w:date="2024-10-30T20:28:00Z"/>
                <w:rFonts w:ascii="宋体" w:eastAsia="宋体" w:hAnsi="宋体" w:cs="Times New Roman"/>
                <w:color w:val="000000"/>
                <w:sz w:val="22"/>
                <w:szCs w:val="28"/>
              </w:rPr>
            </w:pPr>
            <w:ins w:id="44" w:author="紫猫" w:date="2024-10-30T20:28:00Z">
              <w:r>
                <w:rPr>
                  <w:rFonts w:ascii="宋体" w:eastAsia="宋体" w:hAnsi="宋体" w:cs="Times New Roman" w:hint="eastAsia"/>
                  <w:color w:val="000000"/>
                  <w:sz w:val="22"/>
                  <w:szCs w:val="28"/>
                </w:rPr>
                <w:t>控制线：两片</w:t>
              </w:r>
              <w:r>
                <w:rPr>
                  <w:rFonts w:ascii="宋体" w:eastAsia="宋体" w:hAnsi="宋体" w:cs="Times New Roman" w:hint="eastAsia"/>
                  <w:color w:val="000000"/>
                  <w:sz w:val="22"/>
                  <w:szCs w:val="28"/>
                </w:rPr>
                <w:t>6116</w:t>
              </w:r>
              <w:r>
                <w:rPr>
                  <w:rFonts w:ascii="宋体" w:eastAsia="宋体" w:hAnsi="宋体" w:cs="Times New Roman" w:hint="eastAsia"/>
                  <w:color w:val="000000"/>
                  <w:sz w:val="22"/>
                  <w:szCs w:val="28"/>
                </w:rPr>
                <w:t>的片选信号</w:t>
              </w:r>
              <w:r>
                <w:rPr>
                  <w:rFonts w:ascii="宋体" w:eastAsia="宋体" w:hAnsi="宋体" w:cs="Times New Roman" w:hint="eastAsia"/>
                  <w:color w:val="000000"/>
                  <w:sz w:val="22"/>
                  <w:szCs w:val="28"/>
                </w:rPr>
                <w:t>CE</w:t>
              </w:r>
              <w:r>
                <w:rPr>
                  <w:rFonts w:ascii="宋体" w:eastAsia="宋体" w:hAnsi="宋体" w:cs="Times New Roman" w:hint="eastAsia"/>
                  <w:color w:val="000000"/>
                  <w:sz w:val="22"/>
                  <w:szCs w:val="28"/>
                </w:rPr>
                <w:t>、写允许信号</w:t>
              </w:r>
              <w:r>
                <w:rPr>
                  <w:rFonts w:ascii="宋体" w:eastAsia="宋体" w:hAnsi="宋体" w:cs="Times New Roman" w:hint="eastAsia"/>
                  <w:color w:val="000000"/>
                  <w:sz w:val="22"/>
                  <w:szCs w:val="28"/>
                </w:rPr>
                <w:t>WE</w:t>
              </w:r>
              <w:r>
                <w:rPr>
                  <w:rFonts w:ascii="宋体" w:eastAsia="宋体" w:hAnsi="宋体" w:cs="Times New Roman" w:hint="eastAsia"/>
                  <w:color w:val="000000"/>
                  <w:sz w:val="22"/>
                  <w:szCs w:val="28"/>
                </w:rPr>
                <w:t>和输出允许信号</w:t>
              </w:r>
              <w:r>
                <w:rPr>
                  <w:rFonts w:ascii="宋体" w:eastAsia="宋体" w:hAnsi="宋体" w:cs="Times New Roman" w:hint="eastAsia"/>
                  <w:color w:val="000000"/>
                  <w:sz w:val="22"/>
                  <w:szCs w:val="28"/>
                </w:rPr>
                <w:t>OE</w:t>
              </w:r>
              <w:r>
                <w:rPr>
                  <w:rFonts w:ascii="宋体" w:eastAsia="宋体" w:hAnsi="宋体" w:cs="Times New Roman" w:hint="eastAsia"/>
                  <w:color w:val="000000"/>
                  <w:sz w:val="22"/>
                  <w:szCs w:val="28"/>
                </w:rPr>
                <w:t>可以并联在一起，连接到系统的控制总线上（注意，这些控制信号需要低电平有效）。</w:t>
              </w:r>
            </w:ins>
          </w:p>
          <w:p w14:paraId="4825B4DB" w14:textId="77777777" w:rsidR="003D4A12" w:rsidRDefault="003D4A12">
            <w:pPr>
              <w:spacing w:line="360" w:lineRule="exact"/>
              <w:jc w:val="left"/>
              <w:rPr>
                <w:rFonts w:ascii="宋体" w:eastAsia="宋体" w:hAnsi="宋体" w:cs="Times New Roman"/>
                <w:color w:val="000000"/>
                <w:sz w:val="22"/>
                <w:szCs w:val="28"/>
              </w:rPr>
            </w:pPr>
          </w:p>
          <w:p w14:paraId="6998056E" w14:textId="77777777" w:rsidR="003D4A12" w:rsidRDefault="003D4A12">
            <w:pPr>
              <w:spacing w:line="360" w:lineRule="exact"/>
              <w:jc w:val="left"/>
              <w:rPr>
                <w:rFonts w:ascii="宋体" w:eastAsia="宋体" w:hAnsi="宋体" w:cs="Times New Roman"/>
                <w:color w:val="000000"/>
                <w:sz w:val="22"/>
                <w:szCs w:val="28"/>
              </w:rPr>
            </w:pPr>
          </w:p>
          <w:p w14:paraId="08153EEE" w14:textId="77777777" w:rsidR="003D4A12" w:rsidRDefault="0001521B">
            <w:pPr>
              <w:numPr>
                <w:ilvl w:val="0"/>
                <w:numId w:val="10"/>
              </w:numPr>
              <w:spacing w:line="360" w:lineRule="exact"/>
              <w:jc w:val="left"/>
              <w:rPr>
                <w:rFonts w:ascii="宋体" w:eastAsia="宋体" w:hAnsi="宋体" w:cs="Times New Roman"/>
                <w:color w:val="000000"/>
                <w:sz w:val="22"/>
                <w:szCs w:val="28"/>
              </w:rPr>
            </w:pPr>
            <w:r>
              <w:rPr>
                <w:rFonts w:ascii="Calibri" w:eastAsia="宋体" w:hAnsi="Calibri" w:cs="Times New Roman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B2B3825" wp14:editId="6415A633">
                      <wp:simplePos x="0" y="0"/>
                      <wp:positionH relativeFrom="column">
                        <wp:posOffset>2811780</wp:posOffset>
                      </wp:positionH>
                      <wp:positionV relativeFrom="paragraph">
                        <wp:posOffset>22860</wp:posOffset>
                      </wp:positionV>
                      <wp:extent cx="111760" cy="0"/>
                      <wp:effectExtent l="0" t="4445" r="0" b="5080"/>
                      <wp:wrapNone/>
                      <wp:docPr id="92" name="直接连接符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176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line id="_x0000_s1026" o:spid="_x0000_s1026" o:spt="20" style="position:absolute;left:0pt;margin-left:221.4pt;margin-top:1.8pt;height:0pt;width:8.8pt;z-index:251661312;mso-width-relative:page;mso-height-relative:page;" filled="f" stroked="t" coordsize="21600,21600" o:gfxdata="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dO2sg1AAA&#10;AAcBAAAPAAAAAAAAAAEAIAAAACIAAABkcnMvZG93bnJldi54bWxQSwECFAAUAAAACACHTuJALwDx&#10;iOkBAAC9AwAADgAAAAAAAAABACAAAAAjAQAAZHJzL2Uyb0RvYy54bWxQSwUGAAAAAAYABgBZAQAA&#10;fgU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Calibri" w:eastAsia="宋体" w:hAnsi="Calibri" w:cs="Times New Roman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D95ECA9" wp14:editId="6BA4EC14">
                      <wp:simplePos x="0" y="0"/>
                      <wp:positionH relativeFrom="column">
                        <wp:posOffset>2477135</wp:posOffset>
                      </wp:positionH>
                      <wp:positionV relativeFrom="paragraph">
                        <wp:posOffset>22860</wp:posOffset>
                      </wp:positionV>
                      <wp:extent cx="111760" cy="0"/>
                      <wp:effectExtent l="0" t="4445" r="0" b="5080"/>
                      <wp:wrapNone/>
                      <wp:docPr id="93" name="直接连接符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176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line id="_x0000_s1026" o:spid="_x0000_s1026" o:spt="20" style="position:absolute;left:0pt;margin-left:195.05pt;margin-top:1.8pt;height:0pt;width:8.8pt;z-index:251660288;mso-width-relative:page;mso-height-relative:page;" filled="f" stroked="t" coordsize="21600,21600" o:gfxdata="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fCmj31AAA&#10;AAcBAAAPAAAAAAAAAAEAIAAAACIAAABkcnMvZG93bnJldi54bWxQSwECFAAUAAAACACHTuJAL2CF&#10;hOkBAAC9AwAADgAAAAAAAAABACAAAAAjAQAAZHJzL2Uyb0RvYy54bWxQSwUGAAAAAAYABgBZAQAA&#10;fgU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Calibri" w:eastAsia="宋体" w:hAnsi="Calibri" w:cs="Times New Roman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101AF8E" wp14:editId="28B8B0D5">
                      <wp:simplePos x="0" y="0"/>
                      <wp:positionH relativeFrom="column">
                        <wp:posOffset>2132330</wp:posOffset>
                      </wp:positionH>
                      <wp:positionV relativeFrom="paragraph">
                        <wp:posOffset>22860</wp:posOffset>
                      </wp:positionV>
                      <wp:extent cx="111760" cy="0"/>
                      <wp:effectExtent l="0" t="4445" r="0" b="5080"/>
                      <wp:wrapNone/>
                      <wp:docPr id="94" name="直接连接符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176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line id="_x0000_s1026" o:spid="_x0000_s1026" o:spt="20" style="position:absolute;left:0pt;margin-left:167.9pt;margin-top:1.8pt;height:0pt;width:8.8pt;z-index:251659264;mso-width-relative:page;mso-height-relative:page;" filled="f" stroked="t" coordsize="21600,21600" o:gfxdata="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sopVn1AAA&#10;AAcBAAAPAAAAAAAAAAEAIAAAACIAAABkcnMvZG93bnJldi54bWxQSwECFAAUAAAACACHTuJAL0DI&#10;oekBAAC9AwAADgAAAAAAAAABACAAAAAjAQAAZHJzL2Uyb0RvYy54bWxQSwUGAAAAAAYABgBZAQAA&#10;fgU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宋体" w:eastAsia="宋体" w:hAnsi="宋体" w:cs="Times New Roman" w:hint="eastAsia"/>
                <w:color w:val="000000"/>
                <w:sz w:val="22"/>
                <w:szCs w:val="28"/>
              </w:rPr>
              <w:t>查阅</w:t>
            </w:r>
            <w:r>
              <w:rPr>
                <w:rFonts w:ascii="宋体" w:eastAsia="宋体" w:hAnsi="宋体" w:cs="Times New Roman" w:hint="eastAsia"/>
                <w:color w:val="000000"/>
                <w:sz w:val="22"/>
                <w:szCs w:val="28"/>
              </w:rPr>
              <w:t>6116</w:t>
            </w:r>
            <w:r>
              <w:rPr>
                <w:rFonts w:ascii="宋体" w:eastAsia="宋体" w:hAnsi="宋体" w:cs="Times New Roman" w:hint="eastAsia"/>
                <w:color w:val="000000"/>
                <w:sz w:val="22"/>
                <w:szCs w:val="28"/>
              </w:rPr>
              <w:t>芯片的数据手册，在</w:t>
            </w:r>
            <w:r>
              <w:rPr>
                <w:rFonts w:ascii="宋体" w:eastAsia="宋体" w:hAnsi="宋体" w:cs="Times New Roman" w:hint="eastAsia"/>
                <w:color w:val="000000"/>
                <w:sz w:val="22"/>
                <w:szCs w:val="28"/>
              </w:rPr>
              <w:t>CE=0,OE=0,WE=1</w:t>
            </w:r>
            <w:r>
              <w:rPr>
                <w:rFonts w:ascii="宋体" w:eastAsia="宋体" w:hAnsi="宋体" w:cs="Times New Roman" w:hint="eastAsia"/>
                <w:color w:val="000000"/>
                <w:sz w:val="22"/>
                <w:szCs w:val="28"/>
              </w:rPr>
              <w:t>的条件下，当输入的地址信息变化时，输出的数据是否会相应变化？是否有延迟？</w:t>
            </w:r>
          </w:p>
          <w:p w14:paraId="321BEE81" w14:textId="77777777" w:rsidR="003D4A12" w:rsidRDefault="003D4A12">
            <w:pPr>
              <w:rPr>
                <w:rFonts w:ascii="Times New Roman" w:eastAsia="黑体" w:hAnsi="Times New Roman" w:cs="Times New Roman"/>
                <w:sz w:val="24"/>
                <w:szCs w:val="24"/>
              </w:rPr>
            </w:pPr>
          </w:p>
          <w:p w14:paraId="74998D9F" w14:textId="179921AA" w:rsidR="003D4A12" w:rsidRPr="0001521B" w:rsidRDefault="0001521B" w:rsidP="0001521B">
            <w:pPr>
              <w:pStyle w:val="a7"/>
              <w:numPr>
                <w:ilvl w:val="3"/>
                <w:numId w:val="10"/>
              </w:numPr>
              <w:ind w:firstLineChars="0"/>
              <w:rPr>
                <w:ins w:id="45" w:author="紫猫" w:date="2024-10-30T20:30:00Z"/>
                <w:rFonts w:ascii="Times New Roman" w:eastAsia="黑体" w:hAnsi="Times New Roman" w:cs="Times New Roman"/>
                <w:sz w:val="24"/>
                <w:szCs w:val="24"/>
              </w:rPr>
            </w:pPr>
            <w:ins w:id="46" w:author="紫猫" w:date="2024-10-30T20:30:00Z">
              <w:r w:rsidRPr="0001521B">
                <w:rPr>
                  <w:rFonts w:ascii="Times New Roman" w:eastAsia="黑体" w:hAnsi="Times New Roman" w:cs="Times New Roman" w:hint="eastAsia"/>
                  <w:sz w:val="24"/>
                  <w:szCs w:val="24"/>
                </w:rPr>
                <w:t>在</w:t>
              </w:r>
              <w:r w:rsidRPr="0001521B">
                <w:rPr>
                  <w:rFonts w:ascii="Times New Roman" w:eastAsia="黑体" w:hAnsi="Times New Roman" w:cs="Times New Roman" w:hint="eastAsia"/>
                  <w:sz w:val="24"/>
                  <w:szCs w:val="24"/>
                </w:rPr>
                <w:t>CE</w:t>
              </w:r>
              <w:r w:rsidRPr="0001521B">
                <w:rPr>
                  <w:rFonts w:ascii="Times New Roman" w:eastAsia="黑体" w:hAnsi="Times New Roman" w:cs="Times New Roman" w:hint="eastAsia"/>
                  <w:sz w:val="24"/>
                  <w:szCs w:val="24"/>
                </w:rPr>
                <w:t>（片选信号）</w:t>
              </w:r>
              <w:r w:rsidRPr="0001521B">
                <w:rPr>
                  <w:rFonts w:ascii="Times New Roman" w:eastAsia="黑体" w:hAnsi="Times New Roman" w:cs="Times New Roman" w:hint="eastAsia"/>
                  <w:sz w:val="24"/>
                  <w:szCs w:val="24"/>
                </w:rPr>
                <w:t>=0</w:t>
              </w:r>
              <w:r w:rsidRPr="0001521B">
                <w:rPr>
                  <w:rFonts w:ascii="Times New Roman" w:eastAsia="黑体" w:hAnsi="Times New Roman" w:cs="Times New Roman" w:hint="eastAsia"/>
                  <w:sz w:val="24"/>
                  <w:szCs w:val="24"/>
                </w:rPr>
                <w:t>、</w:t>
              </w:r>
              <w:r w:rsidRPr="0001521B">
                <w:rPr>
                  <w:rFonts w:ascii="Times New Roman" w:eastAsia="黑体" w:hAnsi="Times New Roman" w:cs="Times New Roman" w:hint="eastAsia"/>
                  <w:sz w:val="24"/>
                  <w:szCs w:val="24"/>
                </w:rPr>
                <w:t>OE</w:t>
              </w:r>
              <w:r w:rsidRPr="0001521B">
                <w:rPr>
                  <w:rFonts w:ascii="Times New Roman" w:eastAsia="黑体" w:hAnsi="Times New Roman" w:cs="Times New Roman" w:hint="eastAsia"/>
                  <w:sz w:val="24"/>
                  <w:szCs w:val="24"/>
                </w:rPr>
                <w:t>（输出允许信号）</w:t>
              </w:r>
              <w:r w:rsidRPr="0001521B">
                <w:rPr>
                  <w:rFonts w:ascii="Times New Roman" w:eastAsia="黑体" w:hAnsi="Times New Roman" w:cs="Times New Roman" w:hint="eastAsia"/>
                  <w:sz w:val="24"/>
                  <w:szCs w:val="24"/>
                </w:rPr>
                <w:t>=0</w:t>
              </w:r>
              <w:r w:rsidRPr="0001521B">
                <w:rPr>
                  <w:rFonts w:ascii="Times New Roman" w:eastAsia="黑体" w:hAnsi="Times New Roman" w:cs="Times New Roman" w:hint="eastAsia"/>
                  <w:sz w:val="24"/>
                  <w:szCs w:val="24"/>
                </w:rPr>
                <w:t>、</w:t>
              </w:r>
              <w:r w:rsidRPr="0001521B">
                <w:rPr>
                  <w:rFonts w:ascii="Times New Roman" w:eastAsia="黑体" w:hAnsi="Times New Roman" w:cs="Times New Roman" w:hint="eastAsia"/>
                  <w:sz w:val="24"/>
                  <w:szCs w:val="24"/>
                </w:rPr>
                <w:t>WE</w:t>
              </w:r>
              <w:r w:rsidRPr="0001521B">
                <w:rPr>
                  <w:rFonts w:ascii="Times New Roman" w:eastAsia="黑体" w:hAnsi="Times New Roman" w:cs="Times New Roman" w:hint="eastAsia"/>
                  <w:sz w:val="24"/>
                  <w:szCs w:val="24"/>
                </w:rPr>
                <w:t>（写允许信号）</w:t>
              </w:r>
              <w:r w:rsidRPr="0001521B">
                <w:rPr>
                  <w:rFonts w:ascii="Times New Roman" w:eastAsia="黑体" w:hAnsi="Times New Roman" w:cs="Times New Roman" w:hint="eastAsia"/>
                  <w:sz w:val="24"/>
                  <w:szCs w:val="24"/>
                </w:rPr>
                <w:t>=1</w:t>
              </w:r>
              <w:r w:rsidRPr="0001521B">
                <w:rPr>
                  <w:rFonts w:ascii="Times New Roman" w:eastAsia="黑体" w:hAnsi="Times New Roman" w:cs="Times New Roman" w:hint="eastAsia"/>
                  <w:sz w:val="24"/>
                  <w:szCs w:val="24"/>
                </w:rPr>
                <w:t>的条件下，</w:t>
              </w:r>
              <w:r w:rsidRPr="0001521B">
                <w:rPr>
                  <w:rFonts w:ascii="Times New Roman" w:eastAsia="黑体" w:hAnsi="Times New Roman" w:cs="Times New Roman" w:hint="eastAsia"/>
                  <w:sz w:val="24"/>
                  <w:szCs w:val="24"/>
                </w:rPr>
                <w:t>6116</w:t>
              </w:r>
              <w:r w:rsidRPr="0001521B">
                <w:rPr>
                  <w:rFonts w:ascii="Times New Roman" w:eastAsia="黑体" w:hAnsi="Times New Roman" w:cs="Times New Roman" w:hint="eastAsia"/>
                  <w:sz w:val="24"/>
                  <w:szCs w:val="24"/>
                </w:rPr>
                <w:t>芯片处于读操作准备状态。此时，若输入的地址信息发生变化，理论上芯片会根据新的地址信息输出相应存储单元的数据</w:t>
              </w:r>
            </w:ins>
          </w:p>
          <w:p w14:paraId="41DB06E5" w14:textId="77777777" w:rsidR="003D4A12" w:rsidRDefault="003D4A12">
            <w:pPr>
              <w:rPr>
                <w:ins w:id="47" w:author="紫猫" w:date="2024-10-30T20:30:00Z"/>
                <w:rFonts w:ascii="Times New Roman" w:eastAsia="黑体" w:hAnsi="Times New Roman" w:cs="Times New Roman"/>
                <w:sz w:val="24"/>
                <w:szCs w:val="24"/>
              </w:rPr>
            </w:pPr>
          </w:p>
          <w:p w14:paraId="0AA45C08" w14:textId="0F9A1CE8" w:rsidR="003D4A12" w:rsidRPr="0001521B" w:rsidRDefault="0001521B" w:rsidP="0001521B">
            <w:pPr>
              <w:pStyle w:val="a7"/>
              <w:numPr>
                <w:ilvl w:val="3"/>
                <w:numId w:val="10"/>
              </w:numPr>
              <w:ind w:firstLineChars="0"/>
              <w:rPr>
                <w:ins w:id="48" w:author="紫猫" w:date="2024-10-30T20:30:00Z"/>
                <w:rFonts w:ascii="Times New Roman" w:eastAsia="黑体" w:hAnsi="Times New Roman" w:cs="Times New Roman"/>
                <w:sz w:val="24"/>
                <w:szCs w:val="24"/>
              </w:rPr>
            </w:pPr>
            <w:ins w:id="49" w:author="紫猫" w:date="2024-10-30T20:30:00Z">
              <w:r w:rsidRPr="0001521B">
                <w:rPr>
                  <w:rFonts w:ascii="Times New Roman" w:eastAsia="黑体" w:hAnsi="Times New Roman" w:cs="Times New Roman" w:hint="eastAsia"/>
                  <w:sz w:val="24"/>
                  <w:szCs w:val="24"/>
                </w:rPr>
                <w:t>存在延迟。由于</w:t>
              </w:r>
              <w:r w:rsidRPr="0001521B">
                <w:rPr>
                  <w:rFonts w:ascii="Times New Roman" w:eastAsia="黑体" w:hAnsi="Times New Roman" w:cs="Times New Roman" w:hint="eastAsia"/>
                  <w:sz w:val="24"/>
                  <w:szCs w:val="24"/>
                </w:rPr>
                <w:t>6116</w:t>
              </w:r>
              <w:r w:rsidRPr="0001521B">
                <w:rPr>
                  <w:rFonts w:ascii="Times New Roman" w:eastAsia="黑体" w:hAnsi="Times New Roman" w:cs="Times New Roman" w:hint="eastAsia"/>
                  <w:sz w:val="24"/>
                  <w:szCs w:val="24"/>
                </w:rPr>
                <w:t>芯片的内部结构和信号传输路径等因素的影响，当地址信息变化后，输出数据并不会立即反映新的地址对应的数据，而是会存在一定的延迟</w:t>
              </w:r>
            </w:ins>
          </w:p>
          <w:p w14:paraId="5E6B5467" w14:textId="77777777" w:rsidR="003D4A12" w:rsidRDefault="003D4A12">
            <w:pPr>
              <w:rPr>
                <w:rFonts w:ascii="Times New Roman" w:eastAsia="黑体" w:hAnsi="Times New Roman" w:cs="Times New Roman"/>
                <w:sz w:val="24"/>
                <w:szCs w:val="24"/>
              </w:rPr>
            </w:pPr>
          </w:p>
          <w:p w14:paraId="5691E7C8" w14:textId="77777777" w:rsidR="003D4A12" w:rsidRDefault="003D4A12">
            <w:pPr>
              <w:rPr>
                <w:rFonts w:ascii="Times New Roman" w:eastAsia="黑体" w:hAnsi="Times New Roman" w:cs="Times New Roman"/>
                <w:sz w:val="24"/>
                <w:szCs w:val="24"/>
              </w:rPr>
            </w:pPr>
          </w:p>
          <w:p w14:paraId="3675C0DE" w14:textId="77777777" w:rsidR="003D4A12" w:rsidRDefault="003D4A12">
            <w:pPr>
              <w:rPr>
                <w:rFonts w:ascii="Times New Roman" w:eastAsia="黑体" w:hAnsi="Times New Roman" w:cs="Times New Roman"/>
                <w:sz w:val="24"/>
                <w:szCs w:val="24"/>
              </w:rPr>
            </w:pPr>
          </w:p>
          <w:p w14:paraId="5E74DCFD" w14:textId="77777777" w:rsidR="003D4A12" w:rsidRDefault="003D4A12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</w:p>
        </w:tc>
      </w:tr>
    </w:tbl>
    <w:p w14:paraId="1A9C4035" w14:textId="77777777" w:rsidR="003D4A12" w:rsidRDefault="003D4A12"/>
    <w:sectPr w:rsidR="003D4A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DFB2242C"/>
    <w:multiLevelType w:val="singleLevel"/>
    <w:tmpl w:val="DFB2242C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DFDE3DED"/>
    <w:multiLevelType w:val="singleLevel"/>
    <w:tmpl w:val="DFDE3DE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06150B66"/>
    <w:multiLevelType w:val="multilevel"/>
    <w:tmpl w:val="06150B66"/>
    <w:lvl w:ilvl="0">
      <w:start w:val="1"/>
      <w:numFmt w:val="decimal"/>
      <w:lvlText w:val="%1."/>
      <w:lvlJc w:val="left"/>
      <w:pPr>
        <w:tabs>
          <w:tab w:val="left" w:pos="420"/>
        </w:tabs>
        <w:ind w:left="420" w:firstLine="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left" w:pos="1260"/>
        </w:tabs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3" w15:restartNumberingAfterBreak="0">
    <w:nsid w:val="0EC855B3"/>
    <w:multiLevelType w:val="singleLevel"/>
    <w:tmpl w:val="0EC855B3"/>
    <w:lvl w:ilvl="0">
      <w:start w:val="1"/>
      <w:numFmt w:val="chineseCounting"/>
      <w:pStyle w:val="a"/>
      <w:suff w:val="nothing"/>
      <w:lvlText w:val="第%1章"/>
      <w:lvlJc w:val="left"/>
      <w:pPr>
        <w:ind w:left="0" w:firstLine="420"/>
      </w:pPr>
      <w:rPr>
        <w:rFonts w:hint="eastAsia"/>
      </w:rPr>
    </w:lvl>
  </w:abstractNum>
  <w:abstractNum w:abstractNumId="4" w15:restartNumberingAfterBreak="0">
    <w:nsid w:val="1D77225B"/>
    <w:multiLevelType w:val="multilevel"/>
    <w:tmpl w:val="1D77225B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FFB703B"/>
    <w:multiLevelType w:val="multilevel"/>
    <w:tmpl w:val="3FFB703B"/>
    <w:lvl w:ilvl="0">
      <w:start w:val="1"/>
      <w:numFmt w:val="chineseCountingThousand"/>
      <w:isLgl/>
      <w:suff w:val="space"/>
      <w:lvlText w:val="%1. "/>
      <w:lvlJc w:val="left"/>
      <w:pPr>
        <w:ind w:left="315" w:firstLine="0"/>
      </w:pPr>
      <w:rPr>
        <w:rFonts w:ascii="黑体" w:eastAsia="黑体" w:hAnsi="Times New Roman" w:cs="Times New Roman" w:hint="eastAsia"/>
        <w:b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8"/>
        <w:szCs w:val="28"/>
        <w:u w:val="none"/>
        <w:vertAlign w:val="baseline"/>
      </w:rPr>
    </w:lvl>
    <w:lvl w:ilvl="1">
      <w:start w:val="1"/>
      <w:numFmt w:val="decimal"/>
      <w:pStyle w:val="a0"/>
      <w:isLgl/>
      <w:suff w:val="space"/>
      <w:lvlText w:val="%1.%2 "/>
      <w:lvlJc w:val="left"/>
      <w:pPr>
        <w:tabs>
          <w:tab w:val="left" w:pos="0"/>
        </w:tabs>
        <w:ind w:left="315" w:firstLine="0"/>
      </w:pPr>
      <w:rPr>
        <w:rFonts w:ascii="仿宋_GB2312" w:eastAsia="仿宋_GB2312" w:hint="eastAsia"/>
        <w:b/>
        <w:i w:val="0"/>
        <w:sz w:val="28"/>
        <w:szCs w:val="28"/>
      </w:rPr>
    </w:lvl>
    <w:lvl w:ilvl="2">
      <w:start w:val="1"/>
      <w:numFmt w:val="decimal"/>
      <w:pStyle w:val="3"/>
      <w:isLgl/>
      <w:suff w:val="space"/>
      <w:lvlText w:val="%1.%2.%3 "/>
      <w:lvlJc w:val="left"/>
      <w:pPr>
        <w:ind w:left="315" w:firstLine="0"/>
      </w:pPr>
      <w:rPr>
        <w:rFonts w:ascii="仿宋_GB2312" w:eastAsia="仿宋_GB2312" w:hint="eastAsia"/>
        <w:b w:val="0"/>
        <w:i w:val="0"/>
        <w:sz w:val="28"/>
        <w:szCs w:val="28"/>
      </w:rPr>
    </w:lvl>
    <w:lvl w:ilvl="3">
      <w:start w:val="1"/>
      <w:numFmt w:val="decimal"/>
      <w:pStyle w:val="4"/>
      <w:isLgl/>
      <w:suff w:val="space"/>
      <w:lvlText w:val="%1.%2.%3.%4 "/>
      <w:lvlJc w:val="left"/>
      <w:pPr>
        <w:ind w:left="315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4">
      <w:start w:val="1"/>
      <w:numFmt w:val="decimal"/>
      <w:isLgl/>
      <w:lvlText w:val="%1.%2.%3.%4.%5"/>
      <w:lvlJc w:val="left"/>
      <w:pPr>
        <w:tabs>
          <w:tab w:val="left" w:pos="1323"/>
        </w:tabs>
        <w:ind w:left="1323" w:hanging="1008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tabs>
          <w:tab w:val="left" w:pos="1467"/>
        </w:tabs>
        <w:ind w:left="1467" w:hanging="1152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tabs>
          <w:tab w:val="left" w:pos="1611"/>
        </w:tabs>
        <w:ind w:left="1611" w:hanging="1296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tabs>
          <w:tab w:val="left" w:pos="1755"/>
        </w:tabs>
        <w:ind w:left="1755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tabs>
          <w:tab w:val="left" w:pos="1899"/>
        </w:tabs>
        <w:ind w:left="1899" w:hanging="1584"/>
      </w:pPr>
      <w:rPr>
        <w:rFonts w:hint="eastAsia"/>
      </w:rPr>
    </w:lvl>
  </w:abstractNum>
  <w:abstractNum w:abstractNumId="6" w15:restartNumberingAfterBreak="0">
    <w:nsid w:val="4770517A"/>
    <w:multiLevelType w:val="multilevel"/>
    <w:tmpl w:val="4770517A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C9F8982"/>
    <w:multiLevelType w:val="singleLevel"/>
    <w:tmpl w:val="4C9F8982"/>
    <w:lvl w:ilvl="0">
      <w:start w:val="1"/>
      <w:numFmt w:val="chineseCounting"/>
      <w:pStyle w:val="1"/>
      <w:suff w:val="nothing"/>
      <w:lvlText w:val="第%1章"/>
      <w:lvlJc w:val="left"/>
      <w:pPr>
        <w:ind w:left="0" w:firstLine="420"/>
      </w:pPr>
      <w:rPr>
        <w:rFonts w:hint="eastAsia"/>
      </w:rPr>
    </w:lvl>
  </w:abstractNum>
  <w:abstractNum w:abstractNumId="8" w15:restartNumberingAfterBreak="0">
    <w:nsid w:val="5F133517"/>
    <w:multiLevelType w:val="multilevel"/>
    <w:tmpl w:val="5F13351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23BDA94"/>
    <w:multiLevelType w:val="multilevel"/>
    <w:tmpl w:val="623BDA94"/>
    <w:lvl w:ilvl="0">
      <w:start w:val="1"/>
      <w:numFmt w:val="decimal"/>
      <w:suff w:val="nothing"/>
      <w:lvlText w:val="%1、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 w16cid:durableId="511771130">
    <w:abstractNumId w:val="7"/>
  </w:num>
  <w:num w:numId="2" w16cid:durableId="427580459">
    <w:abstractNumId w:val="5"/>
  </w:num>
  <w:num w:numId="3" w16cid:durableId="683483787">
    <w:abstractNumId w:val="3"/>
  </w:num>
  <w:num w:numId="4" w16cid:durableId="558446026">
    <w:abstractNumId w:val="4"/>
  </w:num>
  <w:num w:numId="5" w16cid:durableId="1216310159">
    <w:abstractNumId w:val="6"/>
  </w:num>
  <w:num w:numId="6" w16cid:durableId="859439920">
    <w:abstractNumId w:val="1"/>
  </w:num>
  <w:num w:numId="7" w16cid:durableId="963583330">
    <w:abstractNumId w:val="2"/>
  </w:num>
  <w:num w:numId="8" w16cid:durableId="1605191728">
    <w:abstractNumId w:val="9"/>
  </w:num>
  <w:num w:numId="9" w16cid:durableId="127747900">
    <w:abstractNumId w:val="0"/>
  </w:num>
  <w:num w:numId="10" w16cid:durableId="1953129843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Lian Peter">
    <w15:presenceInfo w15:providerId="Windows Live" w15:userId="0ea30b17cc2eb79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TY5Y2RjMjEyYTQ3NjM2OTEyMmE5OTk1YWIxOTJjZWUifQ=="/>
  </w:docVars>
  <w:rsids>
    <w:rsidRoot w:val="41DE35CA"/>
    <w:rsid w:val="0001521B"/>
    <w:rsid w:val="00225C49"/>
    <w:rsid w:val="003C2B8D"/>
    <w:rsid w:val="003D4A12"/>
    <w:rsid w:val="0B7E75E3"/>
    <w:rsid w:val="0DBA67F2"/>
    <w:rsid w:val="12FD76CD"/>
    <w:rsid w:val="1CFB0DDB"/>
    <w:rsid w:val="21612AB5"/>
    <w:rsid w:val="26033312"/>
    <w:rsid w:val="27000205"/>
    <w:rsid w:val="2F6C2559"/>
    <w:rsid w:val="41DE35CA"/>
    <w:rsid w:val="58984603"/>
    <w:rsid w:val="5FC75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975466C"/>
  <w15:docId w15:val="{DC0DC8C8-07A7-48C6-8A55-DF6A1281A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1"/>
    <w:next w:val="a1"/>
    <w:link w:val="10"/>
    <w:qFormat/>
    <w:pPr>
      <w:keepNext/>
      <w:keepLines/>
      <w:numPr>
        <w:numId w:val="1"/>
      </w:numPr>
      <w:spacing w:before="120" w:after="120" w:line="360" w:lineRule="auto"/>
      <w:ind w:left="432" w:hanging="432"/>
      <w:jc w:val="center"/>
      <w:outlineLvl w:val="0"/>
    </w:pPr>
    <w:rPr>
      <w:rFonts w:ascii="宋体" w:eastAsia="宋体" w:hAnsi="宋体"/>
      <w:b/>
      <w:kern w:val="44"/>
      <w:sz w:val="36"/>
    </w:rPr>
  </w:style>
  <w:style w:type="paragraph" w:styleId="2">
    <w:name w:val="heading 2"/>
    <w:basedOn w:val="a1"/>
    <w:next w:val="a1"/>
    <w:semiHidden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1"/>
    <w:next w:val="a1"/>
    <w:semiHidden/>
    <w:unhideWhenUsed/>
    <w:qFormat/>
    <w:pPr>
      <w:keepNext/>
      <w:keepLines/>
      <w:numPr>
        <w:ilvl w:val="2"/>
        <w:numId w:val="2"/>
      </w:numPr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1"/>
    <w:next w:val="a1"/>
    <w:semiHidden/>
    <w:unhideWhenUsed/>
    <w:qFormat/>
    <w:pPr>
      <w:keepNext/>
      <w:keepLines/>
      <w:numPr>
        <w:ilvl w:val="3"/>
        <w:numId w:val="2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qFormat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">
    <w:name w:val="章标题"/>
    <w:basedOn w:val="1"/>
    <w:next w:val="a1"/>
    <w:qFormat/>
    <w:pPr>
      <w:numPr>
        <w:numId w:val="3"/>
      </w:numPr>
      <w:tabs>
        <w:tab w:val="left" w:pos="360"/>
      </w:tabs>
      <w:spacing w:before="240" w:after="60" w:line="400" w:lineRule="atLeast"/>
      <w:ind w:leftChars="50" w:left="105" w:rightChars="50" w:right="105" w:firstLineChars="200" w:firstLine="641"/>
    </w:pPr>
    <w:rPr>
      <w:rFonts w:ascii="Arial" w:hAnsi="Arial" w:cs="Arial" w:hint="eastAsia"/>
      <w:bCs/>
      <w:szCs w:val="36"/>
    </w:rPr>
  </w:style>
  <w:style w:type="paragraph" w:customStyle="1" w:styleId="a0">
    <w:name w:val="节标题"/>
    <w:basedOn w:val="2"/>
    <w:next w:val="a1"/>
    <w:qFormat/>
    <w:pPr>
      <w:numPr>
        <w:ilvl w:val="1"/>
        <w:numId w:val="2"/>
      </w:numPr>
    </w:pPr>
    <w:rPr>
      <w:rFonts w:ascii="黑体" w:hAnsi="黑体" w:hint="eastAsia"/>
      <w:iCs/>
      <w:kern w:val="28"/>
      <w:sz w:val="30"/>
      <w:lang w:val="en-GB"/>
    </w:rPr>
  </w:style>
  <w:style w:type="character" w:customStyle="1" w:styleId="10">
    <w:name w:val="标题 1 字符"/>
    <w:link w:val="1"/>
    <w:qFormat/>
    <w:rPr>
      <w:rFonts w:ascii="宋体" w:eastAsia="宋体" w:hAnsi="宋体"/>
      <w:b/>
      <w:kern w:val="44"/>
      <w:sz w:val="36"/>
      <w:lang w:val="en-US" w:eastAsia="zh-CN" w:bidi="ar-SA"/>
    </w:rPr>
  </w:style>
  <w:style w:type="paragraph" w:customStyle="1" w:styleId="a6">
    <w:name w:val="公式"/>
    <w:basedOn w:val="a1"/>
    <w:link w:val="2Char"/>
    <w:qFormat/>
    <w:pPr>
      <w:tabs>
        <w:tab w:val="center" w:pos="3770"/>
        <w:tab w:val="right" w:pos="8295"/>
      </w:tabs>
      <w:adjustRightInd w:val="0"/>
      <w:snapToGrid w:val="0"/>
      <w:ind w:left="57"/>
      <w:jc w:val="center"/>
    </w:pPr>
    <w:rPr>
      <w:rFonts w:ascii="Times New Roman" w:eastAsia="宋体" w:hAnsi="Times New Roman" w:hint="eastAsia"/>
      <w:position w:val="-68"/>
    </w:rPr>
  </w:style>
  <w:style w:type="character" w:customStyle="1" w:styleId="2Char">
    <w:name w:val="样式2 Char"/>
    <w:link w:val="a6"/>
    <w:qFormat/>
    <w:rPr>
      <w:rFonts w:ascii="Times New Roman" w:eastAsia="宋体" w:hAnsi="Times New Roman" w:hint="eastAsia"/>
      <w:position w:val="-68"/>
    </w:rPr>
  </w:style>
  <w:style w:type="paragraph" w:styleId="a7">
    <w:name w:val="List Paragraph"/>
    <w:basedOn w:val="a1"/>
    <w:uiPriority w:val="34"/>
    <w:qFormat/>
    <w:pPr>
      <w:ind w:firstLineChars="200" w:firstLine="420"/>
    </w:pPr>
  </w:style>
  <w:style w:type="paragraph" w:styleId="a8">
    <w:name w:val="Revision"/>
    <w:hidden/>
    <w:uiPriority w:val="99"/>
    <w:unhideWhenUsed/>
    <w:rsid w:val="0001521B"/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8</Pages>
  <Words>1933</Words>
  <Characters>583</Characters>
  <Application>Microsoft Office Word</Application>
  <DocSecurity>0</DocSecurity>
  <Lines>4</Lines>
  <Paragraphs>5</Paragraphs>
  <ScaleCrop>false</ScaleCrop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WPS_1641788618</dc:creator>
  <cp:lastModifiedBy>Lian Peter</cp:lastModifiedBy>
  <cp:revision>2</cp:revision>
  <dcterms:created xsi:type="dcterms:W3CDTF">2023-10-21T23:26:00Z</dcterms:created>
  <dcterms:modified xsi:type="dcterms:W3CDTF">2024-11-07T08:19:00Z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C5704DCC12724AFF8EC7F28B8C8C76F6_13</vt:lpwstr>
  </property>
</Properties>
</file>